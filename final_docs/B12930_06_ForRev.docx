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3D2EA" w14:textId="065F470F" w:rsidR="009D12F5" w:rsidRDefault="009D12F5" w:rsidP="009D12F5"/>
    <w:p w14:paraId="06CE6BD0" w14:textId="380AC5E8" w:rsidR="00E5173D" w:rsidRPr="00E5173D" w:rsidRDefault="006D5647" w:rsidP="00E5173D">
      <w:pPr>
        <w:pStyle w:val="Title"/>
      </w:pPr>
      <w:hyperlink r:id="rId5" w:history="1">
        <w:r w:rsidR="00E5173D" w:rsidRPr="00E5173D">
          <w:rPr>
            <w:rStyle w:val="Hyperlink"/>
            <w:color w:val="auto"/>
            <w:u w:val="none"/>
          </w:rPr>
          <w:br/>
        </w:r>
        <w:r w:rsidR="00E5173D">
          <w:rPr>
            <w:rStyle w:val="Hyperlink"/>
            <w:color w:val="auto"/>
            <w:u w:val="none"/>
          </w:rPr>
          <w:t xml:space="preserve">6. </w:t>
        </w:r>
        <w:r w:rsidR="00E5173D" w:rsidRPr="00E5173D">
          <w:rPr>
            <w:rStyle w:val="Hyperlink"/>
            <w:color w:val="auto"/>
            <w:u w:val="none"/>
          </w:rPr>
          <w:t xml:space="preserve">Administering </w:t>
        </w:r>
        <w:proofErr w:type="spellStart"/>
        <w:r w:rsidR="00E5173D" w:rsidRPr="00E5173D">
          <w:rPr>
            <w:rStyle w:val="Hyperlink"/>
            <w:color w:val="auto"/>
            <w:u w:val="none"/>
          </w:rPr>
          <w:t>Multi Vendor</w:t>
        </w:r>
        <w:proofErr w:type="spellEnd"/>
        <w:r w:rsidR="00E5173D" w:rsidRPr="00E5173D">
          <w:rPr>
            <w:rStyle w:val="Hyperlink"/>
            <w:color w:val="auto"/>
            <w:u w:val="none"/>
          </w:rPr>
          <w:t xml:space="preserve"> Network with NAPALM and Ansible</w:t>
        </w:r>
      </w:hyperlink>
    </w:p>
    <w:p w14:paraId="52FDEB55" w14:textId="77777777" w:rsidR="00E5173D" w:rsidRDefault="00E5173D" w:rsidP="00A72BF9">
      <w:pPr>
        <w:spacing w:before="100" w:beforeAutospacing="1" w:after="100" w:afterAutospacing="1" w:line="276" w:lineRule="auto"/>
        <w:rPr>
          <w:rFonts w:ascii="Times New Roman" w:eastAsia="Times New Roman" w:hAnsi="Times New Roman" w:cs="Times New Roman"/>
          <w:color w:val="333333"/>
        </w:rPr>
      </w:pPr>
    </w:p>
    <w:p w14:paraId="6DA1C338" w14:textId="3B2BEAA7" w:rsidR="00DF1EFA" w:rsidRDefault="00DF1EFA" w:rsidP="00A72BF9">
      <w:pPr>
        <w:spacing w:before="100" w:beforeAutospacing="1" w:after="100" w:afterAutospacing="1" w:line="276" w:lineRule="auto"/>
        <w:rPr>
          <w:rFonts w:ascii="Times New Roman" w:eastAsia="Times New Roman" w:hAnsi="Times New Roman" w:cs="Times New Roman"/>
          <w:color w:val="333333"/>
          <w:lang w:val="en-US"/>
        </w:rPr>
      </w:pPr>
      <w:r>
        <w:rPr>
          <w:rFonts w:ascii="Times New Roman" w:eastAsia="Times New Roman" w:hAnsi="Times New Roman" w:cs="Times New Roman"/>
          <w:color w:val="333333"/>
        </w:rPr>
        <w:t xml:space="preserve">NAPALM </w:t>
      </w:r>
      <w:r w:rsidRPr="00DF1EFA">
        <w:rPr>
          <w:rFonts w:ascii="Times New Roman" w:eastAsia="Times New Roman" w:hAnsi="Times New Roman" w:cs="Times New Roman"/>
          <w:color w:val="333333"/>
          <w:lang w:val="en-US"/>
        </w:rPr>
        <w:t>(Network Automation and Programmability Abstraction Layer with Multivendor support) </w:t>
      </w:r>
      <w:r>
        <w:rPr>
          <w:rFonts w:ascii="Times New Roman" w:eastAsia="Times New Roman" w:hAnsi="Times New Roman" w:cs="Times New Roman"/>
          <w:color w:val="333333"/>
          <w:lang w:val="en-US"/>
        </w:rPr>
        <w:t xml:space="preserve">as the name implies is a multi-vendor python library to interact with different vendor equipment and it provides a </w:t>
      </w:r>
      <w:r w:rsidR="00A72BF9">
        <w:rPr>
          <w:rFonts w:ascii="Times New Roman" w:eastAsia="Times New Roman" w:hAnsi="Times New Roman" w:cs="Times New Roman"/>
          <w:color w:val="333333"/>
          <w:lang w:val="en-US"/>
        </w:rPr>
        <w:t>consistent method</w:t>
      </w:r>
      <w:r>
        <w:rPr>
          <w:rFonts w:ascii="Times New Roman" w:eastAsia="Times New Roman" w:hAnsi="Times New Roman" w:cs="Times New Roman"/>
          <w:color w:val="333333"/>
          <w:lang w:val="en-US"/>
        </w:rPr>
        <w:t xml:space="preserve"> to interact with all these devices irrespective of the vendor equipment which is managed. </w:t>
      </w:r>
    </w:p>
    <w:p w14:paraId="65572609" w14:textId="30E6B86A" w:rsidR="00DF1EFA" w:rsidRDefault="006521C7" w:rsidP="00A72BF9">
      <w:pPr>
        <w:spacing w:before="100" w:beforeAutospacing="1" w:after="100" w:afterAutospacing="1" w:line="276" w:lineRule="auto"/>
        <w:rPr>
          <w:rFonts w:ascii="Times New Roman" w:eastAsia="Times New Roman" w:hAnsi="Times New Roman" w:cs="Times New Roman"/>
          <w:color w:val="333333"/>
          <w:lang w:val="en-US"/>
        </w:rPr>
      </w:pPr>
      <w:r>
        <w:rPr>
          <w:rFonts w:ascii="Times New Roman" w:eastAsia="Times New Roman" w:hAnsi="Times New Roman" w:cs="Times New Roman"/>
          <w:color w:val="333333"/>
          <w:lang w:val="en-US"/>
        </w:rPr>
        <w:t>W</w:t>
      </w:r>
      <w:r w:rsidR="00DF1EFA">
        <w:rPr>
          <w:rFonts w:ascii="Times New Roman" w:eastAsia="Times New Roman" w:hAnsi="Times New Roman" w:cs="Times New Roman"/>
          <w:color w:val="333333"/>
          <w:lang w:val="en-US"/>
        </w:rPr>
        <w:t xml:space="preserve">e have </w:t>
      </w:r>
      <w:r w:rsidR="00A72BF9">
        <w:rPr>
          <w:rFonts w:ascii="Times New Roman" w:eastAsia="Times New Roman" w:hAnsi="Times New Roman" w:cs="Times New Roman"/>
          <w:color w:val="333333"/>
          <w:lang w:val="en-US"/>
        </w:rPr>
        <w:t>s</w:t>
      </w:r>
      <w:r>
        <w:rPr>
          <w:rFonts w:ascii="Times New Roman" w:eastAsia="Times New Roman" w:hAnsi="Times New Roman" w:cs="Times New Roman"/>
          <w:color w:val="333333"/>
          <w:lang w:val="en-US"/>
        </w:rPr>
        <w:t>een</w:t>
      </w:r>
      <w:r w:rsidR="00DF1EFA">
        <w:rPr>
          <w:rFonts w:ascii="Times New Roman" w:eastAsia="Times New Roman" w:hAnsi="Times New Roman" w:cs="Times New Roman"/>
          <w:color w:val="333333"/>
          <w:lang w:val="en-US"/>
        </w:rPr>
        <w:t xml:space="preserve"> in all the previous chapters how to interact with different network devices using ansible, </w:t>
      </w:r>
      <w:commentRangeStart w:id="0"/>
      <w:commentRangeStart w:id="1"/>
      <w:r w:rsidR="00DF1EFA">
        <w:rPr>
          <w:rFonts w:ascii="Times New Roman" w:eastAsia="Times New Roman" w:hAnsi="Times New Roman" w:cs="Times New Roman"/>
          <w:color w:val="333333"/>
          <w:lang w:val="en-US"/>
        </w:rPr>
        <w:t>however</w:t>
      </w:r>
      <w:commentRangeEnd w:id="0"/>
      <w:r w:rsidR="001F5BB7">
        <w:rPr>
          <w:rStyle w:val="CommentReference"/>
        </w:rPr>
        <w:commentReference w:id="0"/>
      </w:r>
      <w:r w:rsidR="00DF1EFA">
        <w:rPr>
          <w:rFonts w:ascii="Times New Roman" w:eastAsia="Times New Roman" w:hAnsi="Times New Roman" w:cs="Times New Roman"/>
          <w:color w:val="333333"/>
          <w:lang w:val="en-US"/>
        </w:rPr>
        <w:t xml:space="preserve"> for each vendor OS we use a different ansible module which support this OS</w:t>
      </w:r>
      <w:ins w:id="2" w:author="karim okasha" w:date="2019-08-27T09:02:00Z">
        <w:r w:rsidR="00BB21AC">
          <w:rPr>
            <w:rFonts w:ascii="Times New Roman" w:eastAsia="Times New Roman" w:hAnsi="Times New Roman" w:cs="Times New Roman"/>
            <w:color w:val="333333"/>
            <w:lang w:val="en-US"/>
          </w:rPr>
          <w:t xml:space="preserve">. Further, </w:t>
        </w:r>
      </w:ins>
      <w:del w:id="3" w:author="karim okasha" w:date="2019-08-27T09:02:00Z">
        <w:r w:rsidR="00DF1EFA" w:rsidDel="00BB21AC">
          <w:rPr>
            <w:rFonts w:ascii="Times New Roman" w:eastAsia="Times New Roman" w:hAnsi="Times New Roman" w:cs="Times New Roman"/>
            <w:color w:val="333333"/>
            <w:lang w:val="en-US"/>
          </w:rPr>
          <w:delText xml:space="preserve"> </w:delText>
        </w:r>
      </w:del>
      <w:ins w:id="4" w:author="karim okasha" w:date="2019-08-27T09:02:00Z">
        <w:r w:rsidR="00BB21AC">
          <w:rPr>
            <w:rFonts w:ascii="Times New Roman" w:eastAsia="Times New Roman" w:hAnsi="Times New Roman" w:cs="Times New Roman"/>
            <w:color w:val="333333"/>
            <w:lang w:val="en-US"/>
          </w:rPr>
          <w:t>we</w:t>
        </w:r>
      </w:ins>
      <w:del w:id="5" w:author="karim okasha" w:date="2019-08-27T09:02:00Z">
        <w:r w:rsidR="00DF1EFA" w:rsidDel="00BB21AC">
          <w:rPr>
            <w:rFonts w:ascii="Times New Roman" w:eastAsia="Times New Roman" w:hAnsi="Times New Roman" w:cs="Times New Roman"/>
            <w:color w:val="333333"/>
            <w:lang w:val="en-US"/>
          </w:rPr>
          <w:delText>and</w:delText>
        </w:r>
      </w:del>
      <w:r w:rsidR="00DF1EFA">
        <w:rPr>
          <w:rFonts w:ascii="Times New Roman" w:eastAsia="Times New Roman" w:hAnsi="Times New Roman" w:cs="Times New Roman"/>
          <w:color w:val="333333"/>
          <w:lang w:val="en-US"/>
        </w:rPr>
        <w:t xml:space="preserve"> also we saw that the data returned from each vendor OS is completely </w:t>
      </w:r>
      <w:commentRangeEnd w:id="1"/>
      <w:r>
        <w:rPr>
          <w:rStyle w:val="CommentReference"/>
        </w:rPr>
        <w:commentReference w:id="1"/>
      </w:r>
      <w:r w:rsidR="00DF1EFA">
        <w:rPr>
          <w:rFonts w:ascii="Times New Roman" w:eastAsia="Times New Roman" w:hAnsi="Times New Roman" w:cs="Times New Roman"/>
          <w:color w:val="333333"/>
          <w:lang w:val="en-US"/>
        </w:rPr>
        <w:t>different. Although that writing playbook for multi-vendor devices is still possible however this require</w:t>
      </w:r>
      <w:r>
        <w:rPr>
          <w:rFonts w:ascii="Times New Roman" w:eastAsia="Times New Roman" w:hAnsi="Times New Roman" w:cs="Times New Roman"/>
          <w:color w:val="333333"/>
          <w:lang w:val="en-US"/>
        </w:rPr>
        <w:t>s</w:t>
      </w:r>
      <w:ins w:id="6" w:author="karim okasha" w:date="2019-08-27T09:03:00Z">
        <w:r w:rsidR="00BB21AC">
          <w:rPr>
            <w:rFonts w:ascii="Times New Roman" w:eastAsia="Times New Roman" w:hAnsi="Times New Roman" w:cs="Times New Roman"/>
            <w:color w:val="333333"/>
            <w:lang w:val="en-US"/>
          </w:rPr>
          <w:t xml:space="preserve"> using</w:t>
        </w:r>
      </w:ins>
      <w:r w:rsidR="00DF1EFA">
        <w:rPr>
          <w:rFonts w:ascii="Times New Roman" w:eastAsia="Times New Roman" w:hAnsi="Times New Roman" w:cs="Times New Roman"/>
          <w:color w:val="333333"/>
          <w:lang w:val="en-US"/>
        </w:rPr>
        <w:t xml:space="preserve"> multiple different modules and w</w:t>
      </w:r>
      <w:commentRangeStart w:id="7"/>
      <w:r w:rsidR="00DF1EFA">
        <w:rPr>
          <w:rFonts w:ascii="Times New Roman" w:eastAsia="Times New Roman" w:hAnsi="Times New Roman" w:cs="Times New Roman"/>
          <w:color w:val="333333"/>
          <w:lang w:val="en-US"/>
        </w:rPr>
        <w:t xml:space="preserve">e need to </w:t>
      </w:r>
      <w:del w:id="8" w:author="karim okasha" w:date="2019-08-27T09:03:00Z">
        <w:r w:rsidR="00DF1EFA" w:rsidDel="00BB21AC">
          <w:rPr>
            <w:rFonts w:ascii="Times New Roman" w:eastAsia="Times New Roman" w:hAnsi="Times New Roman" w:cs="Times New Roman"/>
            <w:color w:val="333333"/>
            <w:lang w:val="en-US"/>
          </w:rPr>
          <w:delText xml:space="preserve">account </w:delText>
        </w:r>
      </w:del>
      <w:ins w:id="9" w:author="karim okasha" w:date="2019-08-27T09:03:00Z">
        <w:r w:rsidR="00BB21AC">
          <w:rPr>
            <w:rFonts w:ascii="Times New Roman" w:eastAsia="Times New Roman" w:hAnsi="Times New Roman" w:cs="Times New Roman"/>
            <w:color w:val="333333"/>
            <w:lang w:val="en-US"/>
          </w:rPr>
          <w:t xml:space="preserve">work with </w:t>
        </w:r>
      </w:ins>
      <w:del w:id="10" w:author="karim okasha" w:date="2019-08-27T09:03:00Z">
        <w:r w:rsidR="00DF1EFA" w:rsidDel="00BB21AC">
          <w:rPr>
            <w:rFonts w:ascii="Times New Roman" w:eastAsia="Times New Roman" w:hAnsi="Times New Roman" w:cs="Times New Roman"/>
            <w:color w:val="333333"/>
            <w:lang w:val="en-US"/>
          </w:rPr>
          <w:delText xml:space="preserve">for </w:delText>
        </w:r>
      </w:del>
      <w:r w:rsidR="00DF1EFA">
        <w:rPr>
          <w:rFonts w:ascii="Times New Roman" w:eastAsia="Times New Roman" w:hAnsi="Times New Roman" w:cs="Times New Roman"/>
          <w:color w:val="333333"/>
          <w:lang w:val="en-US"/>
        </w:rPr>
        <w:t>the different data structures returned by these devices</w:t>
      </w:r>
      <w:commentRangeEnd w:id="7"/>
      <w:r>
        <w:rPr>
          <w:rStyle w:val="CommentReference"/>
        </w:rPr>
        <w:commentReference w:id="7"/>
      </w:r>
      <w:r w:rsidR="00DF1EFA">
        <w:rPr>
          <w:rFonts w:ascii="Times New Roman" w:eastAsia="Times New Roman" w:hAnsi="Times New Roman" w:cs="Times New Roman"/>
          <w:color w:val="333333"/>
          <w:lang w:val="en-US"/>
        </w:rPr>
        <w:t xml:space="preserve">. This is the main point that NAPALM tries to address. NAPALM tries to provide a similar ansible module to interact with multiple vendor OS and the data returned by NAPALM from these different vendor OS is normalized and is </w:t>
      </w:r>
      <w:r w:rsidR="00A72BF9">
        <w:rPr>
          <w:rFonts w:ascii="Times New Roman" w:eastAsia="Times New Roman" w:hAnsi="Times New Roman" w:cs="Times New Roman"/>
          <w:color w:val="333333"/>
          <w:lang w:val="en-US"/>
        </w:rPr>
        <w:t>consistent</w:t>
      </w:r>
      <w:r w:rsidR="00DF1EFA">
        <w:rPr>
          <w:rFonts w:ascii="Times New Roman" w:eastAsia="Times New Roman" w:hAnsi="Times New Roman" w:cs="Times New Roman"/>
          <w:color w:val="333333"/>
          <w:lang w:val="en-US"/>
        </w:rPr>
        <w:t>.</w:t>
      </w:r>
    </w:p>
    <w:p w14:paraId="51818EE6" w14:textId="4A2CDB3D" w:rsidR="008B78D1" w:rsidRDefault="008B78D1" w:rsidP="00A72BF9">
      <w:pPr>
        <w:spacing w:before="100" w:beforeAutospacing="1" w:after="100" w:afterAutospacing="1" w:line="276" w:lineRule="auto"/>
        <w:rPr>
          <w:rFonts w:ascii="Times New Roman" w:eastAsia="Times New Roman" w:hAnsi="Times New Roman" w:cs="Times New Roman"/>
          <w:color w:val="333333"/>
          <w:lang w:val="en-US"/>
        </w:rPr>
      </w:pPr>
      <w:r>
        <w:rPr>
          <w:rFonts w:ascii="Times New Roman" w:eastAsia="Times New Roman" w:hAnsi="Times New Roman" w:cs="Times New Roman"/>
          <w:color w:val="333333"/>
          <w:lang w:val="en-US"/>
        </w:rPr>
        <w:t>NAPALM interact</w:t>
      </w:r>
      <w:r w:rsidR="006521C7">
        <w:rPr>
          <w:rFonts w:ascii="Times New Roman" w:eastAsia="Times New Roman" w:hAnsi="Times New Roman" w:cs="Times New Roman"/>
          <w:color w:val="333333"/>
          <w:lang w:val="en-US"/>
        </w:rPr>
        <w:t>s</w:t>
      </w:r>
      <w:r>
        <w:rPr>
          <w:rFonts w:ascii="Times New Roman" w:eastAsia="Times New Roman" w:hAnsi="Times New Roman" w:cs="Times New Roman"/>
          <w:color w:val="333333"/>
          <w:lang w:val="en-US"/>
        </w:rPr>
        <w:t xml:space="preserve"> with each device according to the most common API supported by this node and the API which is widely adopted by the community. The below diagram outline</w:t>
      </w:r>
      <w:r w:rsidR="006521C7">
        <w:rPr>
          <w:rFonts w:ascii="Times New Roman" w:eastAsia="Times New Roman" w:hAnsi="Times New Roman" w:cs="Times New Roman"/>
          <w:color w:val="333333"/>
          <w:lang w:val="en-US"/>
        </w:rPr>
        <w:t>s</w:t>
      </w:r>
      <w:r>
        <w:rPr>
          <w:rFonts w:ascii="Times New Roman" w:eastAsia="Times New Roman" w:hAnsi="Times New Roman" w:cs="Times New Roman"/>
          <w:color w:val="333333"/>
          <w:lang w:val="en-US"/>
        </w:rPr>
        <w:t xml:space="preserve"> how NAPALM interact</w:t>
      </w:r>
      <w:r w:rsidR="006521C7">
        <w:rPr>
          <w:rFonts w:ascii="Times New Roman" w:eastAsia="Times New Roman" w:hAnsi="Times New Roman" w:cs="Times New Roman"/>
          <w:color w:val="333333"/>
          <w:lang w:val="en-US"/>
        </w:rPr>
        <w:t>s</w:t>
      </w:r>
      <w:r>
        <w:rPr>
          <w:rFonts w:ascii="Times New Roman" w:eastAsia="Times New Roman" w:hAnsi="Times New Roman" w:cs="Times New Roman"/>
          <w:color w:val="333333"/>
          <w:lang w:val="en-US"/>
        </w:rPr>
        <w:t xml:space="preserve"> </w:t>
      </w:r>
      <w:proofErr w:type="gramStart"/>
      <w:r>
        <w:rPr>
          <w:rFonts w:ascii="Times New Roman" w:eastAsia="Times New Roman" w:hAnsi="Times New Roman" w:cs="Times New Roman"/>
          <w:color w:val="333333"/>
          <w:lang w:val="en-US"/>
        </w:rPr>
        <w:t>with  the</w:t>
      </w:r>
      <w:proofErr w:type="gramEnd"/>
      <w:r>
        <w:rPr>
          <w:rFonts w:ascii="Times New Roman" w:eastAsia="Times New Roman" w:hAnsi="Times New Roman" w:cs="Times New Roman"/>
          <w:color w:val="333333"/>
          <w:lang w:val="en-US"/>
        </w:rPr>
        <w:t xml:space="preserve"> most common Network devices and the libraries used in NAPALM to interact with these </w:t>
      </w:r>
      <w:commentRangeStart w:id="11"/>
      <w:commentRangeStart w:id="12"/>
      <w:r>
        <w:rPr>
          <w:rFonts w:ascii="Times New Roman" w:eastAsia="Times New Roman" w:hAnsi="Times New Roman" w:cs="Times New Roman"/>
          <w:color w:val="333333"/>
          <w:lang w:val="en-US"/>
        </w:rPr>
        <w:t>APIs</w:t>
      </w:r>
      <w:commentRangeEnd w:id="11"/>
      <w:r w:rsidR="00BB21AC">
        <w:rPr>
          <w:rStyle w:val="CommentReference"/>
        </w:rPr>
        <w:commentReference w:id="11"/>
      </w:r>
      <w:r>
        <w:rPr>
          <w:rFonts w:ascii="Times New Roman" w:eastAsia="Times New Roman" w:hAnsi="Times New Roman" w:cs="Times New Roman"/>
          <w:color w:val="333333"/>
          <w:lang w:val="en-US"/>
        </w:rPr>
        <w:t xml:space="preserve"> on the devices</w:t>
      </w:r>
      <w:commentRangeEnd w:id="12"/>
      <w:r w:rsidR="00585875">
        <w:rPr>
          <w:rStyle w:val="CommentReference"/>
        </w:rPr>
        <w:commentReference w:id="12"/>
      </w:r>
    </w:p>
    <w:p w14:paraId="0D0FB1C7" w14:textId="7228903C" w:rsidR="008B78D1" w:rsidRDefault="008B78D1" w:rsidP="00DF1EFA">
      <w:pPr>
        <w:spacing w:before="100" w:beforeAutospacing="1" w:after="100" w:afterAutospacing="1" w:line="480" w:lineRule="atLeast"/>
        <w:rPr>
          <w:rFonts w:ascii="Times New Roman" w:eastAsia="Times New Roman" w:hAnsi="Times New Roman" w:cs="Times New Roman"/>
          <w:color w:val="333333"/>
          <w:lang w:val="en-US"/>
        </w:rPr>
      </w:pPr>
      <w:r w:rsidRPr="008B78D1">
        <w:rPr>
          <w:rFonts w:ascii="Times New Roman" w:eastAsia="Times New Roman" w:hAnsi="Times New Roman" w:cs="Times New Roman"/>
          <w:noProof/>
          <w:color w:val="333333"/>
          <w:lang w:val="en-IN" w:eastAsia="en-IN"/>
        </w:rPr>
        <w:drawing>
          <wp:inline distT="0" distB="0" distL="0" distR="0" wp14:anchorId="19323E44" wp14:editId="4323A17D">
            <wp:extent cx="5731510" cy="3163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63570"/>
                    </a:xfrm>
                    <a:prstGeom prst="rect">
                      <a:avLst/>
                    </a:prstGeom>
                  </pic:spPr>
                </pic:pic>
              </a:graphicData>
            </a:graphic>
          </wp:inline>
        </w:drawing>
      </w:r>
    </w:p>
    <w:p w14:paraId="31FBF063" w14:textId="77777777" w:rsidR="00A72BF9" w:rsidRDefault="00A72BF9" w:rsidP="00DF1EFA">
      <w:pPr>
        <w:spacing w:before="100" w:beforeAutospacing="1" w:after="100" w:afterAutospacing="1" w:line="480" w:lineRule="atLeast"/>
        <w:rPr>
          <w:rFonts w:ascii="Times New Roman" w:eastAsia="Times New Roman" w:hAnsi="Times New Roman" w:cs="Times New Roman"/>
          <w:color w:val="333333"/>
          <w:lang w:val="en-US"/>
        </w:rPr>
      </w:pPr>
    </w:p>
    <w:p w14:paraId="62143D33" w14:textId="416318D9" w:rsidR="00DF1EFA" w:rsidRDefault="00DF1EFA" w:rsidP="00A72BF9">
      <w:pPr>
        <w:spacing w:before="100" w:beforeAutospacing="1" w:after="100" w:afterAutospacing="1" w:line="276" w:lineRule="auto"/>
        <w:rPr>
          <w:rFonts w:ascii="Times New Roman" w:eastAsia="Times New Roman" w:hAnsi="Times New Roman" w:cs="Times New Roman"/>
          <w:color w:val="333333"/>
          <w:lang w:val="en-US"/>
        </w:rPr>
      </w:pPr>
      <w:commentRangeStart w:id="13"/>
      <w:commentRangeStart w:id="14"/>
      <w:r>
        <w:rPr>
          <w:rFonts w:ascii="Times New Roman" w:eastAsia="Times New Roman" w:hAnsi="Times New Roman" w:cs="Times New Roman"/>
          <w:color w:val="333333"/>
          <w:lang w:val="en-US"/>
        </w:rPr>
        <w:t>Since</w:t>
      </w:r>
      <w:commentRangeEnd w:id="13"/>
      <w:r w:rsidR="00BB21AC">
        <w:rPr>
          <w:rStyle w:val="CommentReference"/>
        </w:rPr>
        <w:commentReference w:id="13"/>
      </w:r>
      <w:r>
        <w:rPr>
          <w:rFonts w:ascii="Times New Roman" w:eastAsia="Times New Roman" w:hAnsi="Times New Roman" w:cs="Times New Roman"/>
          <w:color w:val="333333"/>
          <w:lang w:val="en-US"/>
        </w:rPr>
        <w:t xml:space="preserve"> NAPALM tries to provide a similar and consistent method to interact with network equipment, it supports a </w:t>
      </w:r>
      <w:r w:rsidR="00A72BF9">
        <w:rPr>
          <w:rFonts w:ascii="Times New Roman" w:eastAsia="Times New Roman" w:hAnsi="Times New Roman" w:cs="Times New Roman"/>
          <w:color w:val="333333"/>
          <w:lang w:val="en-US"/>
        </w:rPr>
        <w:t>specific</w:t>
      </w:r>
      <w:r>
        <w:rPr>
          <w:rFonts w:ascii="Times New Roman" w:eastAsia="Times New Roman" w:hAnsi="Times New Roman" w:cs="Times New Roman"/>
          <w:color w:val="333333"/>
          <w:lang w:val="en-US"/>
        </w:rPr>
        <w:t xml:space="preserve"> </w:t>
      </w:r>
      <w:r w:rsidR="008B78D1">
        <w:rPr>
          <w:rFonts w:ascii="Times New Roman" w:eastAsia="Times New Roman" w:hAnsi="Times New Roman" w:cs="Times New Roman"/>
          <w:color w:val="333333"/>
          <w:lang w:val="en-US"/>
        </w:rPr>
        <w:t xml:space="preserve">vendor </w:t>
      </w:r>
      <w:del w:id="15" w:author="karim okasha" w:date="2019-08-27T09:07:00Z">
        <w:r w:rsidR="008B78D1" w:rsidDel="00BB21AC">
          <w:rPr>
            <w:rFonts w:ascii="Times New Roman" w:eastAsia="Times New Roman" w:hAnsi="Times New Roman" w:cs="Times New Roman"/>
            <w:color w:val="333333"/>
            <w:lang w:val="en-US"/>
          </w:rPr>
          <w:delText>devices</w:delText>
        </w:r>
      </w:del>
      <w:ins w:id="16" w:author="karim okasha" w:date="2019-08-27T09:07:00Z">
        <w:r w:rsidR="00BB21AC">
          <w:rPr>
            <w:rFonts w:ascii="Times New Roman" w:eastAsia="Times New Roman" w:hAnsi="Times New Roman" w:cs="Times New Roman"/>
            <w:color w:val="333333"/>
            <w:lang w:val="en-US"/>
          </w:rPr>
          <w:t xml:space="preserve">devices. </w:t>
        </w:r>
      </w:ins>
      <w:del w:id="17" w:author="karim okasha" w:date="2019-08-27T09:07:00Z">
        <w:r w:rsidR="008B78D1" w:rsidDel="00BB21AC">
          <w:rPr>
            <w:rFonts w:ascii="Times New Roman" w:eastAsia="Times New Roman" w:hAnsi="Times New Roman" w:cs="Times New Roman"/>
            <w:color w:val="333333"/>
            <w:lang w:val="en-US"/>
          </w:rPr>
          <w:delText xml:space="preserve"> and also </w:delText>
        </w:r>
      </w:del>
      <w:ins w:id="18" w:author="karim okasha" w:date="2019-08-27T09:07:00Z">
        <w:r w:rsidR="00BB21AC">
          <w:rPr>
            <w:rFonts w:ascii="Times New Roman" w:eastAsia="Times New Roman" w:hAnsi="Times New Roman" w:cs="Times New Roman"/>
            <w:color w:val="333333"/>
            <w:lang w:val="en-US"/>
          </w:rPr>
          <w:t>NAPALM als</w:t>
        </w:r>
      </w:ins>
      <w:ins w:id="19" w:author="karim okasha" w:date="2019-08-27T09:08:00Z">
        <w:r w:rsidR="00BB21AC">
          <w:rPr>
            <w:rFonts w:ascii="Times New Roman" w:eastAsia="Times New Roman" w:hAnsi="Times New Roman" w:cs="Times New Roman"/>
            <w:color w:val="333333"/>
            <w:lang w:val="en-US"/>
          </w:rPr>
          <w:t>o</w:t>
        </w:r>
      </w:ins>
      <w:del w:id="20" w:author="karim okasha" w:date="2019-08-27T09:07:00Z">
        <w:r w:rsidR="008B78D1" w:rsidDel="00BB21AC">
          <w:rPr>
            <w:rFonts w:ascii="Times New Roman" w:eastAsia="Times New Roman" w:hAnsi="Times New Roman" w:cs="Times New Roman"/>
            <w:color w:val="333333"/>
            <w:lang w:val="en-US"/>
          </w:rPr>
          <w:delText>it</w:delText>
        </w:r>
      </w:del>
      <w:r w:rsidR="008B78D1">
        <w:rPr>
          <w:rFonts w:ascii="Times New Roman" w:eastAsia="Times New Roman" w:hAnsi="Times New Roman" w:cs="Times New Roman"/>
          <w:color w:val="333333"/>
          <w:lang w:val="en-US"/>
        </w:rPr>
        <w:t xml:space="preserve"> support</w:t>
      </w:r>
      <w:r w:rsidR="00AB6CC5">
        <w:rPr>
          <w:rFonts w:ascii="Times New Roman" w:eastAsia="Times New Roman" w:hAnsi="Times New Roman" w:cs="Times New Roman"/>
          <w:color w:val="333333"/>
          <w:lang w:val="en-US"/>
        </w:rPr>
        <w:t>s</w:t>
      </w:r>
      <w:r w:rsidR="008B78D1">
        <w:rPr>
          <w:rFonts w:ascii="Times New Roman" w:eastAsia="Times New Roman" w:hAnsi="Times New Roman" w:cs="Times New Roman"/>
          <w:color w:val="333333"/>
          <w:lang w:val="en-US"/>
        </w:rPr>
        <w:t xml:space="preserve"> only the major and most common tasks that is carried on these devices like device </w:t>
      </w:r>
      <w:r w:rsidR="00A72BF9">
        <w:rPr>
          <w:rFonts w:ascii="Times New Roman" w:eastAsia="Times New Roman" w:hAnsi="Times New Roman" w:cs="Times New Roman"/>
          <w:color w:val="333333"/>
          <w:lang w:val="en-US"/>
        </w:rPr>
        <w:t>configuration</w:t>
      </w:r>
      <w:r w:rsidR="008B78D1">
        <w:rPr>
          <w:rFonts w:ascii="Times New Roman" w:eastAsia="Times New Roman" w:hAnsi="Times New Roman" w:cs="Times New Roman"/>
          <w:color w:val="333333"/>
          <w:lang w:val="en-US"/>
        </w:rPr>
        <w:t xml:space="preserve">, retrieving Operational state for </w:t>
      </w:r>
      <w:proofErr w:type="gramStart"/>
      <w:r w:rsidR="008B78D1">
        <w:rPr>
          <w:rFonts w:ascii="Times New Roman" w:eastAsia="Times New Roman" w:hAnsi="Times New Roman" w:cs="Times New Roman"/>
          <w:color w:val="333333"/>
          <w:lang w:val="en-US"/>
        </w:rPr>
        <w:t>interfaces ,</w:t>
      </w:r>
      <w:proofErr w:type="gramEnd"/>
      <w:r w:rsidR="008B78D1">
        <w:rPr>
          <w:rFonts w:ascii="Times New Roman" w:eastAsia="Times New Roman" w:hAnsi="Times New Roman" w:cs="Times New Roman"/>
          <w:color w:val="333333"/>
          <w:lang w:val="en-US"/>
        </w:rPr>
        <w:t xml:space="preserve"> BGP and LLDP and many other</w:t>
      </w:r>
      <w:commentRangeEnd w:id="14"/>
      <w:r w:rsidR="00AB6CC5">
        <w:rPr>
          <w:rStyle w:val="CommentReference"/>
        </w:rPr>
        <w:commentReference w:id="14"/>
      </w:r>
      <w:r w:rsidR="008B78D1">
        <w:rPr>
          <w:rFonts w:ascii="Times New Roman" w:eastAsia="Times New Roman" w:hAnsi="Times New Roman" w:cs="Times New Roman"/>
          <w:color w:val="333333"/>
          <w:lang w:val="en-US"/>
        </w:rPr>
        <w:t xml:space="preserve">. </w:t>
      </w:r>
      <w:r>
        <w:rPr>
          <w:rFonts w:ascii="Times New Roman" w:eastAsia="Times New Roman" w:hAnsi="Times New Roman" w:cs="Times New Roman"/>
          <w:color w:val="333333"/>
          <w:lang w:val="en-US"/>
        </w:rPr>
        <w:t xml:space="preserve"> </w:t>
      </w:r>
      <w:r w:rsidR="00A72BF9">
        <w:rPr>
          <w:rFonts w:ascii="Times New Roman" w:eastAsia="Times New Roman" w:hAnsi="Times New Roman" w:cs="Times New Roman"/>
          <w:color w:val="333333"/>
          <w:lang w:val="en-US"/>
        </w:rPr>
        <w:t>For more information regarding the supported devices as well as the supported methods when interacting with these devices please check the below link</w:t>
      </w:r>
      <w:r w:rsidR="00AB6CC5">
        <w:rPr>
          <w:rFonts w:ascii="Times New Roman" w:eastAsia="Times New Roman" w:hAnsi="Times New Roman" w:cs="Times New Roman"/>
          <w:color w:val="333333"/>
          <w:lang w:val="en-US"/>
        </w:rPr>
        <w:t>:</w:t>
      </w:r>
    </w:p>
    <w:p w14:paraId="5336D201" w14:textId="77A24E54" w:rsidR="009D12F5" w:rsidRPr="00A72BF9" w:rsidRDefault="006D5647" w:rsidP="000B2637">
      <w:hyperlink r:id="rId10" w:history="1">
        <w:r w:rsidR="00A72BF9">
          <w:rPr>
            <w:rStyle w:val="Hyperlink"/>
          </w:rPr>
          <w:t>https://napalm.readthedocs.io/en/latest/support/index.html</w:t>
        </w:r>
      </w:hyperlink>
      <w:r w:rsidR="00A72BF9">
        <w:br/>
      </w:r>
      <w:r w:rsidR="00A72BF9">
        <w:rPr>
          <w:rFonts w:ascii="Times New Roman" w:eastAsia="Times New Roman" w:hAnsi="Times New Roman" w:cs="Times New Roman"/>
          <w:color w:val="333333"/>
        </w:rPr>
        <w:br/>
      </w:r>
      <w:r w:rsidR="009D12F5"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 xml:space="preserve">we will outline how to automate </w:t>
      </w:r>
      <w:r w:rsidR="00A72BF9">
        <w:rPr>
          <w:rFonts w:ascii="Times New Roman" w:eastAsia="Times New Roman" w:hAnsi="Times New Roman" w:cs="Times New Roman"/>
          <w:color w:val="333333"/>
        </w:rPr>
        <w:t xml:space="preserve">a multi-vendor Network </w:t>
      </w:r>
      <w:r w:rsidR="000B2637">
        <w:rPr>
          <w:rFonts w:ascii="Times New Roman" w:eastAsia="Times New Roman" w:hAnsi="Times New Roman" w:cs="Times New Roman"/>
          <w:color w:val="333333"/>
        </w:rPr>
        <w:t>using NAPALM and ansible.</w:t>
      </w:r>
      <w:r w:rsidR="000B2637">
        <w:rPr>
          <w:rFonts w:ascii="Times New Roman" w:eastAsia="Times New Roman" w:hAnsi="Times New Roman" w:cs="Times New Roman"/>
          <w:color w:val="333333"/>
        </w:rPr>
        <w:br/>
        <w:t>We wil</w:t>
      </w:r>
      <w:r w:rsidR="00585875">
        <w:rPr>
          <w:rFonts w:ascii="Times New Roman" w:eastAsia="Times New Roman" w:hAnsi="Times New Roman" w:cs="Times New Roman"/>
          <w:color w:val="333333"/>
        </w:rPr>
        <w:t>l</w:t>
      </w:r>
      <w:r w:rsidR="000B2637">
        <w:rPr>
          <w:rFonts w:ascii="Times New Roman" w:eastAsia="Times New Roman" w:hAnsi="Times New Roman" w:cs="Times New Roman"/>
          <w:color w:val="333333"/>
        </w:rPr>
        <w:t xml:space="preserve"> outline how to manage the configuration on these different vendor OS as well as how to retrieve operational state from these devices.</w:t>
      </w:r>
      <w:r w:rsidR="00AB6CC5">
        <w:rPr>
          <w:rFonts w:ascii="Times New Roman" w:eastAsia="Times New Roman" w:hAnsi="Times New Roman" w:cs="Times New Roman"/>
          <w:color w:val="333333"/>
        </w:rPr>
        <w:t xml:space="preserve"> </w:t>
      </w:r>
      <w:r w:rsidR="00B11739">
        <w:rPr>
          <w:rFonts w:ascii="Times New Roman" w:eastAsia="Times New Roman" w:hAnsi="Times New Roman" w:cs="Times New Roman"/>
          <w:color w:val="333333"/>
        </w:rPr>
        <w:t>We will base our illustration based on the below sample network diagram of a basic SP network</w:t>
      </w:r>
      <w:r w:rsidR="00BD4D85">
        <w:rPr>
          <w:rFonts w:ascii="Times New Roman" w:eastAsia="Times New Roman" w:hAnsi="Times New Roman" w:cs="Times New Roman"/>
          <w:color w:val="333333"/>
        </w:rPr>
        <w:t>.</w:t>
      </w:r>
    </w:p>
    <w:p w14:paraId="2AB7BB3C" w14:textId="19168C3A" w:rsidR="003A1FBF" w:rsidRPr="00D2366F" w:rsidRDefault="003A1FBF" w:rsidP="003A1FBF">
      <w:pPr>
        <w:spacing w:before="100" w:beforeAutospacing="1" w:after="100" w:afterAutospacing="1" w:line="480" w:lineRule="atLeast"/>
        <w:jc w:val="center"/>
        <w:rPr>
          <w:rFonts w:ascii="Times New Roman" w:eastAsia="Times New Roman" w:hAnsi="Times New Roman" w:cs="Times New Roman"/>
          <w:color w:val="333333"/>
        </w:rPr>
      </w:pPr>
      <w:r w:rsidRPr="003A1FBF">
        <w:rPr>
          <w:rFonts w:ascii="Times New Roman" w:eastAsia="Times New Roman" w:hAnsi="Times New Roman" w:cs="Times New Roman"/>
          <w:noProof/>
          <w:color w:val="333333"/>
          <w:lang w:val="en-IN" w:eastAsia="en-IN"/>
        </w:rPr>
        <w:drawing>
          <wp:inline distT="0" distB="0" distL="0" distR="0" wp14:anchorId="110E52E8" wp14:editId="6D8F4CD8">
            <wp:extent cx="3416300" cy="398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6300" cy="3987800"/>
                    </a:xfrm>
                    <a:prstGeom prst="rect">
                      <a:avLst/>
                    </a:prstGeom>
                  </pic:spPr>
                </pic:pic>
              </a:graphicData>
            </a:graphic>
          </wp:inline>
        </w:drawing>
      </w:r>
    </w:p>
    <w:p w14:paraId="0E97D170" w14:textId="77777777" w:rsidR="000B2637" w:rsidRPr="00D2366F" w:rsidRDefault="000B2637" w:rsidP="00633087">
      <w:pPr>
        <w:spacing w:before="100" w:beforeAutospacing="1" w:after="100" w:afterAutospacing="1" w:line="240" w:lineRule="auto"/>
        <w:rPr>
          <w:rFonts w:ascii="Times New Roman" w:eastAsia="Times New Roman" w:hAnsi="Times New Roman" w:cs="Times New Roman"/>
          <w:color w:val="000000"/>
        </w:rPr>
      </w:pP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The main recipes covered in this chapter is shown below</w:t>
      </w:r>
    </w:p>
    <w:p w14:paraId="4AC214EE" w14:textId="65F5C254" w:rsidR="00427FDB" w:rsidRPr="00427FDB" w:rsidRDefault="00B220D5" w:rsidP="00427FDB">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Installing NAPALM</w:t>
      </w:r>
      <w:r w:rsidR="00427FDB">
        <w:rPr>
          <w:rFonts w:ascii="Times New Roman" w:eastAsia="Times New Roman" w:hAnsi="Times New Roman" w:cs="Times New Roman"/>
          <w:color w:val="000000"/>
        </w:rPr>
        <w:t xml:space="preserve"> and Integration with Ansible.</w:t>
      </w:r>
    </w:p>
    <w:p w14:paraId="548818A4" w14:textId="67762978"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3B21E119" w14:textId="7E800E0E" w:rsidR="00B65DC7" w:rsidRPr="00D2366F" w:rsidRDefault="00B65DC7"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Connecting and Authenticating to Network Devices using NAPALM.</w:t>
      </w:r>
    </w:p>
    <w:p w14:paraId="0426281E" w14:textId="5AAEE92A" w:rsidR="009D12F5"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Building Device Configuration</w:t>
      </w:r>
      <w:r w:rsidR="009D12F5" w:rsidRPr="00D2366F">
        <w:rPr>
          <w:rFonts w:ascii="Times New Roman" w:eastAsia="Times New Roman" w:hAnsi="Times New Roman" w:cs="Times New Roman"/>
          <w:color w:val="000000"/>
        </w:rPr>
        <w:t>.</w:t>
      </w:r>
    </w:p>
    <w:p w14:paraId="6697CFDD" w14:textId="4017BE8E" w:rsidR="00BD4D85"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Pushing Configuration with NAPALM</w:t>
      </w:r>
      <w:r w:rsidR="00BD4D85">
        <w:rPr>
          <w:rFonts w:ascii="Times New Roman" w:eastAsia="Times New Roman" w:hAnsi="Times New Roman" w:cs="Times New Roman"/>
          <w:color w:val="000000"/>
        </w:rPr>
        <w:t>.</w:t>
      </w:r>
    </w:p>
    <w:p w14:paraId="3FC3AC9B" w14:textId="2F56930D" w:rsidR="00427FDB"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Collecting device Facts with NAPALM.</w:t>
      </w:r>
    </w:p>
    <w:p w14:paraId="27542F84" w14:textId="666F282E" w:rsidR="00FE67E9" w:rsidRDefault="00FE67E9"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Collecting Routing Information using NAPALM.</w:t>
      </w:r>
    </w:p>
    <w:p w14:paraId="51656ABD" w14:textId="2A3162B1" w:rsidR="00A71045" w:rsidRPr="00A71045" w:rsidRDefault="00A71045" w:rsidP="00A71045">
      <w:pPr>
        <w:numPr>
          <w:ilvl w:val="0"/>
          <w:numId w:val="6"/>
        </w:numPr>
        <w:spacing w:before="100" w:beforeAutospacing="1" w:after="100" w:afterAutospacing="1" w:line="240" w:lineRule="auto"/>
        <w:ind w:left="480"/>
        <w:rPr>
          <w:rFonts w:ascii="Times New Roman" w:eastAsia="Times New Roman" w:hAnsi="Times New Roman" w:cs="Times New Roman"/>
          <w:color w:val="333333"/>
        </w:rPr>
      </w:pPr>
      <w:r w:rsidRPr="00D2366F">
        <w:rPr>
          <w:rFonts w:ascii="Times New Roman" w:eastAsia="Times New Roman" w:hAnsi="Times New Roman" w:cs="Times New Roman"/>
          <w:color w:val="000000"/>
        </w:rPr>
        <w:t xml:space="preserve">Validating Network reachability </w:t>
      </w:r>
      <w:r>
        <w:rPr>
          <w:rFonts w:ascii="Times New Roman" w:eastAsia="Times New Roman" w:hAnsi="Times New Roman" w:cs="Times New Roman"/>
          <w:color w:val="000000"/>
        </w:rPr>
        <w:t>using NAPALM</w:t>
      </w:r>
      <w:r w:rsidRPr="00D2366F">
        <w:rPr>
          <w:rFonts w:ascii="Times New Roman" w:eastAsia="Times New Roman" w:hAnsi="Times New Roman" w:cs="Times New Roman"/>
          <w:color w:val="000000"/>
        </w:rPr>
        <w:t>.</w:t>
      </w:r>
      <w:r w:rsidRPr="00D2366F">
        <w:rPr>
          <w:rFonts w:ascii="Times New Roman" w:eastAsia="Times New Roman" w:hAnsi="Times New Roman" w:cs="Times New Roman"/>
          <w:color w:val="333333"/>
        </w:rPr>
        <w:t xml:space="preserve"> </w:t>
      </w:r>
    </w:p>
    <w:p w14:paraId="38C27D41" w14:textId="656708D1" w:rsidR="00427FDB"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Network Validation with NAPALM.</w:t>
      </w:r>
    </w:p>
    <w:p w14:paraId="2DEB9312" w14:textId="77777777" w:rsidR="00AB6CC5" w:rsidRDefault="00AB6CC5" w:rsidP="00AB6CC5"/>
    <w:p w14:paraId="1E5656E5" w14:textId="1305BD00" w:rsidR="00AB6CC5" w:rsidRPr="00D2366F" w:rsidRDefault="00AB6CC5" w:rsidP="00AB6CC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t>Technical Requirements</w:t>
      </w:r>
    </w:p>
    <w:p w14:paraId="5E3067B7" w14:textId="54A35866" w:rsidR="00AB6CC5" w:rsidRDefault="00AB6CC5" w:rsidP="00AB6CC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The code files for </w:t>
      </w:r>
      <w:commentRangeStart w:id="21"/>
      <w:r>
        <w:rPr>
          <w:rFonts w:ascii="Times New Roman" w:eastAsia="Times New Roman" w:hAnsi="Times New Roman" w:cs="Times New Roman"/>
          <w:color w:val="333333"/>
        </w:rPr>
        <w:t>this</w:t>
      </w:r>
      <w:commentRangeEnd w:id="21"/>
      <w:r w:rsidR="00F877E2">
        <w:rPr>
          <w:rStyle w:val="CommentReference"/>
        </w:rPr>
        <w:commentReference w:id="21"/>
      </w:r>
      <w:r>
        <w:rPr>
          <w:rFonts w:ascii="Times New Roman" w:eastAsia="Times New Roman" w:hAnsi="Times New Roman" w:cs="Times New Roman"/>
          <w:color w:val="333333"/>
        </w:rPr>
        <w:t xml:space="preserve"> </w:t>
      </w:r>
      <w:commentRangeStart w:id="22"/>
      <w:r>
        <w:rPr>
          <w:rFonts w:ascii="Times New Roman" w:eastAsia="Times New Roman" w:hAnsi="Times New Roman" w:cs="Times New Roman"/>
          <w:color w:val="333333"/>
        </w:rPr>
        <w:t xml:space="preserve">chapter can be found </w:t>
      </w:r>
      <w:proofErr w:type="gramStart"/>
      <w:r>
        <w:rPr>
          <w:rFonts w:ascii="Times New Roman" w:eastAsia="Times New Roman" w:hAnsi="Times New Roman" w:cs="Times New Roman"/>
          <w:color w:val="333333"/>
        </w:rPr>
        <w:t>here :</w:t>
      </w:r>
      <w:proofErr w:type="gramEnd"/>
      <w:r>
        <w:rPr>
          <w:rFonts w:ascii="Times New Roman" w:eastAsia="Times New Roman" w:hAnsi="Times New Roman" w:cs="Times New Roman"/>
          <w:color w:val="333333"/>
        </w:rPr>
        <w:t xml:space="preserve"> </w:t>
      </w:r>
      <w:commentRangeEnd w:id="22"/>
      <w:r>
        <w:rPr>
          <w:rStyle w:val="CommentReference"/>
        </w:rPr>
        <w:commentReference w:id="22"/>
      </w:r>
    </w:p>
    <w:p w14:paraId="606EF6CE" w14:textId="63A0C70F" w:rsidR="00AB6CC5" w:rsidRPr="00F877E2" w:rsidRDefault="00F877E2">
      <w:pPr>
        <w:rPr>
          <w:rPrChange w:id="23" w:author="karim okasha" w:date="2019-08-27T09:09:00Z">
            <w:rPr>
              <w:rFonts w:ascii="Times New Roman" w:eastAsia="Times New Roman" w:hAnsi="Times New Roman" w:cs="Times New Roman"/>
              <w:color w:val="333333"/>
            </w:rPr>
          </w:rPrChange>
        </w:rPr>
        <w:pPrChange w:id="24" w:author="karim okasha" w:date="2019-08-27T09:09:00Z">
          <w:pPr>
            <w:spacing w:before="100" w:beforeAutospacing="1" w:after="100" w:afterAutospacing="1" w:line="480" w:lineRule="atLeast"/>
          </w:pPr>
        </w:pPrChange>
      </w:pPr>
      <w:ins w:id="25" w:author="karim okasha" w:date="2019-08-27T09:09:00Z">
        <w:r>
          <w:fldChar w:fldCharType="begin"/>
        </w:r>
        <w:r>
          <w:instrText xml:space="preserve"> HYPERLINK "https://github.com/PacktPublishing/Network-Automation-Cookbook/tree/master/ch6_napalm" </w:instrText>
        </w:r>
        <w:r>
          <w:fldChar w:fldCharType="separate"/>
        </w:r>
        <w:r>
          <w:rPr>
            <w:rStyle w:val="Hyperlink"/>
          </w:rPr>
          <w:t>https://github.com/PacktPublishing/Network-Automation-Cookbook/tree/master/ch6_napalm</w:t>
        </w:r>
        <w:r>
          <w:fldChar w:fldCharType="end"/>
        </w:r>
        <w:r>
          <w:br/>
        </w:r>
        <w:r>
          <w:br/>
        </w:r>
        <w:r>
          <w:rPr>
            <w:rFonts w:ascii="Times New Roman" w:eastAsia="Times New Roman" w:hAnsi="Times New Roman" w:cs="Times New Roman"/>
            <w:color w:val="333333"/>
          </w:rPr>
          <w:br/>
        </w:r>
      </w:ins>
      <w:r w:rsidR="00AB6CC5" w:rsidRPr="00D2366F">
        <w:rPr>
          <w:rFonts w:ascii="Times New Roman" w:eastAsia="Times New Roman" w:hAnsi="Times New Roman" w:cs="Times New Roman"/>
          <w:color w:val="333333"/>
        </w:rPr>
        <w:t xml:space="preserve">Below </w:t>
      </w:r>
      <w:r w:rsidR="00AB6CC5">
        <w:rPr>
          <w:rFonts w:ascii="Times New Roman" w:eastAsia="Times New Roman" w:hAnsi="Times New Roman" w:cs="Times New Roman"/>
          <w:color w:val="333333"/>
        </w:rPr>
        <w:t>are</w:t>
      </w:r>
      <w:r w:rsidR="00AB6CC5" w:rsidRPr="00D2366F">
        <w:rPr>
          <w:rFonts w:ascii="Times New Roman" w:eastAsia="Times New Roman" w:hAnsi="Times New Roman" w:cs="Times New Roman"/>
          <w:color w:val="333333"/>
        </w:rPr>
        <w:t xml:space="preserve"> the Software releases that this chapter is based on</w:t>
      </w:r>
    </w:p>
    <w:p w14:paraId="1BFF13C1" w14:textId="77777777" w:rsidR="00AB6CC5" w:rsidRPr="00D2366F" w:rsidRDefault="00AB6CC5" w:rsidP="00AB6CC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3A5A191" w14:textId="77777777" w:rsidR="00AB6CC5" w:rsidRPr="00D2366F" w:rsidRDefault="00AB6CC5" w:rsidP="00AB6CC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433F1F9" w14:textId="77777777" w:rsidR="00AB6CC5" w:rsidRDefault="00AB6CC5" w:rsidP="00AB6CC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w:t>
      </w:r>
      <w:proofErr w:type="spellStart"/>
      <w:r>
        <w:rPr>
          <w:rFonts w:ascii="Times New Roman" w:eastAsia="Times New Roman" w:hAnsi="Times New Roman" w:cs="Times New Roman"/>
          <w:color w:val="000000"/>
        </w:rPr>
        <w:t>vMX</w:t>
      </w:r>
      <w:proofErr w:type="spellEnd"/>
      <w:r>
        <w:rPr>
          <w:rFonts w:ascii="Times New Roman" w:eastAsia="Times New Roman" w:hAnsi="Times New Roman" w:cs="Times New Roman"/>
          <w:color w:val="000000"/>
        </w:rPr>
        <w:t xml:space="preserve"> running </w:t>
      </w:r>
      <w:proofErr w:type="spellStart"/>
      <w:r>
        <w:rPr>
          <w:rFonts w:ascii="Times New Roman" w:eastAsia="Times New Roman" w:hAnsi="Times New Roman" w:cs="Times New Roman"/>
          <w:color w:val="000000"/>
        </w:rPr>
        <w:t>JunOS</w:t>
      </w:r>
      <w:proofErr w:type="spellEnd"/>
      <w:r>
        <w:rPr>
          <w:rFonts w:ascii="Times New Roman" w:eastAsia="Times New Roman" w:hAnsi="Times New Roman" w:cs="Times New Roman"/>
          <w:color w:val="000000"/>
        </w:rPr>
        <w:t xml:space="preserve"> 14.1R8 and </w:t>
      </w:r>
      <w:proofErr w:type="spellStart"/>
      <w:r>
        <w:rPr>
          <w:rFonts w:ascii="Times New Roman" w:eastAsia="Times New Roman" w:hAnsi="Times New Roman" w:cs="Times New Roman"/>
          <w:color w:val="000000"/>
        </w:rPr>
        <w:t>JunOS</w:t>
      </w:r>
      <w:proofErr w:type="spellEnd"/>
      <w:r>
        <w:rPr>
          <w:rFonts w:ascii="Times New Roman" w:eastAsia="Times New Roman" w:hAnsi="Times New Roman" w:cs="Times New Roman"/>
          <w:color w:val="000000"/>
        </w:rPr>
        <w:t xml:space="preserve"> 17.1R1 Release</w:t>
      </w:r>
    </w:p>
    <w:p w14:paraId="77D69D11" w14:textId="77777777" w:rsidR="00AB6CC5" w:rsidRDefault="00AB6CC5" w:rsidP="00AB6CC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Cisco IOS-XR 6.1.2</w:t>
      </w:r>
    </w:p>
    <w:p w14:paraId="4175D4BC" w14:textId="77777777" w:rsidR="00AB6CC5" w:rsidRPr="00AB6CC5" w:rsidRDefault="00AB6CC5" w:rsidP="00AB6CC5"/>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58356A1D" w14:textId="77777777" w:rsidR="00633087" w:rsidRDefault="00633087">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B4C2A5B" w14:textId="24D7A07A" w:rsidR="006A71FE" w:rsidRPr="00D2366F" w:rsidRDefault="006A71FE" w:rsidP="006A71F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Install</w:t>
      </w:r>
      <w:r w:rsidR="00AB6CC5">
        <w:rPr>
          <w:rFonts w:ascii="Arial" w:eastAsia="Times New Roman" w:hAnsi="Arial" w:cs="Arial"/>
          <w:b/>
          <w:bCs/>
          <w:color w:val="333333"/>
          <w:kern w:val="36"/>
          <w:sz w:val="48"/>
          <w:szCs w:val="48"/>
        </w:rPr>
        <w:t>ing</w:t>
      </w:r>
      <w:r>
        <w:rPr>
          <w:rFonts w:ascii="Arial" w:eastAsia="Times New Roman" w:hAnsi="Arial" w:cs="Arial"/>
          <w:b/>
          <w:bCs/>
          <w:color w:val="333333"/>
          <w:kern w:val="36"/>
          <w:sz w:val="48"/>
          <w:szCs w:val="48"/>
        </w:rPr>
        <w:t xml:space="preserve"> NAPALM</w:t>
      </w:r>
    </w:p>
    <w:p w14:paraId="04019CE2" w14:textId="15E5D42E"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w:t>
      </w:r>
      <w:r>
        <w:rPr>
          <w:rFonts w:ascii="Times New Roman" w:eastAsia="Times New Roman" w:hAnsi="Times New Roman" w:cs="Times New Roman"/>
          <w:color w:val="333333"/>
        </w:rPr>
        <w:t>recipe we outline how to install NAPALM and integrate it to work with ansible. This task is mandatory since NAPALM is not part of the core modules that is shipped with ansible by default</w:t>
      </w:r>
      <w:r w:rsidR="00AB6CC5">
        <w:rPr>
          <w:rFonts w:ascii="Times New Roman" w:eastAsia="Times New Roman" w:hAnsi="Times New Roman" w:cs="Times New Roman"/>
          <w:color w:val="333333"/>
        </w:rPr>
        <w:t xml:space="preserve">. </w:t>
      </w:r>
      <w:proofErr w:type="gramStart"/>
      <w:r w:rsidR="00AB6CC5">
        <w:rPr>
          <w:rFonts w:ascii="Times New Roman" w:eastAsia="Times New Roman" w:hAnsi="Times New Roman" w:cs="Times New Roman"/>
          <w:color w:val="333333"/>
        </w:rPr>
        <w:t>Hence</w:t>
      </w:r>
      <w:proofErr w:type="gramEnd"/>
      <w:r w:rsidR="00AB6CC5">
        <w:rPr>
          <w:rFonts w:ascii="Times New Roman" w:eastAsia="Times New Roman" w:hAnsi="Times New Roman" w:cs="Times New Roman"/>
          <w:color w:val="333333"/>
        </w:rPr>
        <w:t xml:space="preserve"> </w:t>
      </w:r>
      <w:r>
        <w:rPr>
          <w:rFonts w:ascii="Times New Roman" w:eastAsia="Times New Roman" w:hAnsi="Times New Roman" w:cs="Times New Roman"/>
          <w:color w:val="333333"/>
        </w:rPr>
        <w:t xml:space="preserve">we need to install it and tell ansible where to find it to start working with the </w:t>
      </w:r>
      <w:r w:rsidR="009E7680">
        <w:rPr>
          <w:rFonts w:ascii="Times New Roman" w:eastAsia="Times New Roman" w:hAnsi="Times New Roman" w:cs="Times New Roman"/>
          <w:color w:val="333333"/>
        </w:rPr>
        <w:t>specific</w:t>
      </w:r>
      <w:r>
        <w:rPr>
          <w:rFonts w:ascii="Times New Roman" w:eastAsia="Times New Roman" w:hAnsi="Times New Roman" w:cs="Times New Roman"/>
          <w:color w:val="333333"/>
        </w:rPr>
        <w:t xml:space="preserve"> modules developed by NAPALM team for ansible.</w:t>
      </w:r>
    </w:p>
    <w:p w14:paraId="4CEC49F1"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FDD731A" w14:textId="3EEA3E25"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You need to have </w:t>
      </w:r>
      <w:proofErr w:type="spellStart"/>
      <w:r>
        <w:rPr>
          <w:rFonts w:ascii="Times New Roman" w:eastAsia="Times New Roman" w:hAnsi="Times New Roman" w:cs="Times New Roman"/>
          <w:color w:val="333333"/>
        </w:rPr>
        <w:t>sudo</w:t>
      </w:r>
      <w:proofErr w:type="spellEnd"/>
      <w:r>
        <w:rPr>
          <w:rFonts w:ascii="Times New Roman" w:eastAsia="Times New Roman" w:hAnsi="Times New Roman" w:cs="Times New Roman"/>
          <w:color w:val="333333"/>
        </w:rPr>
        <w:t xml:space="preserve"> access on the machine in order to install napalm with ansible as well as have python already installed and python PIP package which we will use to install napalm.</w:t>
      </w:r>
    </w:p>
    <w:p w14:paraId="0D956A0A"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811C0F3" w14:textId="28EDCED9" w:rsidR="006A71FE" w:rsidRPr="00D2366F" w:rsidRDefault="006A71FE" w:rsidP="006A71FE">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 napalm-ansible python package as shown below</w:t>
      </w:r>
    </w:p>
    <w:p w14:paraId="7E64E00C" w14:textId="023DADF2" w:rsidR="006A71FE" w:rsidRDefault="006A71FE" w:rsidP="00D22901">
      <w:pPr>
        <w:pStyle w:val="Quote"/>
      </w:pPr>
      <w:r w:rsidRPr="00D2366F">
        <w:t xml:space="preserve">$ </w:t>
      </w:r>
      <w:proofErr w:type="spellStart"/>
      <w:r w:rsidR="00D22901" w:rsidRPr="00D22901">
        <w:t>sudo</w:t>
      </w:r>
      <w:proofErr w:type="spellEnd"/>
      <w:r w:rsidR="00D22901" w:rsidRPr="00D22901">
        <w:t xml:space="preserve"> pip3 install napalm-ansible</w:t>
      </w:r>
    </w:p>
    <w:p w14:paraId="7EF41541" w14:textId="38A150E9" w:rsidR="006A71FE" w:rsidRPr="00AB6CC5" w:rsidRDefault="006A71FE" w:rsidP="00AB6CC5">
      <w:pPr>
        <w:pStyle w:val="ListParagraph"/>
        <w:numPr>
          <w:ilvl w:val="0"/>
          <w:numId w:val="25"/>
        </w:numPr>
        <w:spacing w:before="100" w:beforeAutospacing="1" w:after="100" w:afterAutospacing="1" w:line="240" w:lineRule="auto"/>
        <w:rPr>
          <w:rFonts w:ascii="Times New Roman" w:eastAsia="Times New Roman" w:hAnsi="Times New Roman" w:cs="Times New Roman"/>
          <w:color w:val="000000"/>
        </w:rPr>
      </w:pPr>
      <w:r w:rsidRPr="00AB6CC5">
        <w:rPr>
          <w:rFonts w:ascii="Times New Roman" w:eastAsia="Times New Roman" w:hAnsi="Times New Roman" w:cs="Times New Roman"/>
          <w:color w:val="000000"/>
        </w:rPr>
        <w:t>Run the command napalm-ansible as shown below</w:t>
      </w:r>
    </w:p>
    <w:p w14:paraId="5154006A" w14:textId="77777777" w:rsidR="00D22901" w:rsidRDefault="006A71FE" w:rsidP="00D22901">
      <w:pPr>
        <w:pStyle w:val="Quote"/>
      </w:pPr>
      <w:r w:rsidRPr="00D2366F">
        <w:t xml:space="preserve">$ </w:t>
      </w:r>
      <w:r w:rsidR="00D22901" w:rsidRPr="00D22901">
        <w:t>napalm-ansible</w:t>
      </w:r>
      <w:r w:rsidRPr="00D2366F">
        <w:br/>
      </w:r>
      <w:r w:rsidR="00D22901">
        <w:br/>
        <w:t>To ensure Ansible can use the NAPALM modules you will have</w:t>
      </w:r>
    </w:p>
    <w:p w14:paraId="1EA0B8E7" w14:textId="77777777" w:rsidR="00D22901" w:rsidRDefault="00D22901" w:rsidP="00D22901">
      <w:pPr>
        <w:pStyle w:val="Quote"/>
      </w:pPr>
      <w:r>
        <w:t xml:space="preserve">to add the following </w:t>
      </w:r>
      <w:proofErr w:type="spellStart"/>
      <w:r>
        <w:t>configurtion</w:t>
      </w:r>
      <w:proofErr w:type="spellEnd"/>
      <w:r>
        <w:t xml:space="preserve"> to your Ansible configuration</w:t>
      </w:r>
    </w:p>
    <w:p w14:paraId="16E239F5" w14:textId="77777777" w:rsidR="00D22901" w:rsidRDefault="00D22901" w:rsidP="00D22901">
      <w:pPr>
        <w:pStyle w:val="Quote"/>
      </w:pPr>
      <w:r>
        <w:t>file (</w:t>
      </w:r>
      <w:proofErr w:type="spellStart"/>
      <w:r>
        <w:t>ansible.cfg</w:t>
      </w:r>
      <w:proofErr w:type="spellEnd"/>
      <w:r>
        <w:t>):</w:t>
      </w:r>
    </w:p>
    <w:p w14:paraId="7FD61CC7" w14:textId="77777777" w:rsidR="00D22901" w:rsidRDefault="00D22901" w:rsidP="00D22901">
      <w:pPr>
        <w:pStyle w:val="Quote"/>
      </w:pPr>
    </w:p>
    <w:p w14:paraId="541B0803" w14:textId="77777777" w:rsidR="00D22901" w:rsidRDefault="00D22901" w:rsidP="00D22901">
      <w:pPr>
        <w:pStyle w:val="Quote"/>
      </w:pPr>
      <w:r>
        <w:t xml:space="preserve">    [defaults]</w:t>
      </w:r>
    </w:p>
    <w:p w14:paraId="2C0F2F89" w14:textId="77777777" w:rsidR="00D22901" w:rsidRDefault="00D22901" w:rsidP="00D22901">
      <w:pPr>
        <w:pStyle w:val="Quote"/>
      </w:pPr>
      <w:r>
        <w:t xml:space="preserve">    library = /</w:t>
      </w:r>
      <w:proofErr w:type="spellStart"/>
      <w:r>
        <w:t>usr</w:t>
      </w:r>
      <w:proofErr w:type="spellEnd"/>
      <w:r>
        <w:t>/local/lib/python3.5/</w:t>
      </w:r>
      <w:proofErr w:type="spellStart"/>
      <w:r>
        <w:t>dist</w:t>
      </w:r>
      <w:proofErr w:type="spellEnd"/>
      <w:r>
        <w:t>-packages/</w:t>
      </w:r>
      <w:proofErr w:type="spellStart"/>
      <w:r>
        <w:t>napalm_ansible</w:t>
      </w:r>
      <w:proofErr w:type="spellEnd"/>
      <w:r>
        <w:t>/modules</w:t>
      </w:r>
    </w:p>
    <w:p w14:paraId="5D9F6971" w14:textId="77777777" w:rsidR="00D22901" w:rsidRDefault="00D22901" w:rsidP="00D22901">
      <w:pPr>
        <w:pStyle w:val="Quote"/>
      </w:pPr>
      <w:r>
        <w:t xml:space="preserve">    </w:t>
      </w:r>
      <w:proofErr w:type="spellStart"/>
      <w:r>
        <w:t>action_plugins</w:t>
      </w:r>
      <w:proofErr w:type="spellEnd"/>
      <w:r>
        <w:t xml:space="preserve"> = /usr/local/lib/python3.5/dist-packages/napalm_ansible/plugins/action</w:t>
      </w:r>
    </w:p>
    <w:p w14:paraId="479D099D" w14:textId="77777777" w:rsidR="00D22901" w:rsidRDefault="00D22901" w:rsidP="00D22901">
      <w:pPr>
        <w:pStyle w:val="Quote"/>
      </w:pPr>
    </w:p>
    <w:p w14:paraId="6E86A5A6" w14:textId="77777777" w:rsidR="00D22901" w:rsidRDefault="00D22901" w:rsidP="00D22901">
      <w:pPr>
        <w:pStyle w:val="Quote"/>
      </w:pPr>
      <w:r>
        <w:t>For more details on ansible's configuration file visit:</w:t>
      </w:r>
    </w:p>
    <w:p w14:paraId="74E06A34" w14:textId="3E8DB46F" w:rsidR="006A71FE" w:rsidRDefault="00D22901" w:rsidP="00D22901">
      <w:pPr>
        <w:pStyle w:val="Quote"/>
      </w:pPr>
      <w:r>
        <w:lastRenderedPageBreak/>
        <w:t>https://docs.ansible.com/ansible/latest/intro_configuration.html</w:t>
      </w:r>
    </w:p>
    <w:p w14:paraId="750E912A" w14:textId="4AE3EDBF" w:rsidR="006A71FE" w:rsidRDefault="006A71FE" w:rsidP="006A71FE"/>
    <w:p w14:paraId="5E23683C" w14:textId="40E6A858" w:rsidR="00D22901" w:rsidRDefault="00D22901" w:rsidP="00AB6CC5">
      <w:pPr>
        <w:numPr>
          <w:ilvl w:val="0"/>
          <w:numId w:val="8"/>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ch6_netops and create the </w:t>
      </w:r>
      <w:proofErr w:type="spellStart"/>
      <w:r>
        <w:rPr>
          <w:rFonts w:ascii="Times New Roman" w:eastAsia="Times New Roman" w:hAnsi="Times New Roman" w:cs="Times New Roman"/>
          <w:color w:val="000000"/>
        </w:rPr>
        <w:t>ansible.cfg</w:t>
      </w:r>
      <w:proofErr w:type="spellEnd"/>
      <w:r>
        <w:rPr>
          <w:rFonts w:ascii="Times New Roman" w:eastAsia="Times New Roman" w:hAnsi="Times New Roman" w:cs="Times New Roman"/>
          <w:color w:val="000000"/>
        </w:rPr>
        <w:t xml:space="preserve"> file and update it as shown below</w:t>
      </w:r>
    </w:p>
    <w:p w14:paraId="5F61B417" w14:textId="77777777" w:rsidR="00D22901" w:rsidRDefault="006A71FE" w:rsidP="00D22901">
      <w:pPr>
        <w:pStyle w:val="Quote"/>
      </w:pPr>
      <w:r w:rsidRPr="00D2366F">
        <w:t xml:space="preserve">$ cat </w:t>
      </w:r>
      <w:proofErr w:type="spellStart"/>
      <w:r w:rsidRPr="00D2366F">
        <w:t>ansible.cfg</w:t>
      </w:r>
      <w:proofErr w:type="spellEnd"/>
      <w:r w:rsidR="00D22901">
        <w:br/>
      </w:r>
      <w:r w:rsidR="00D22901">
        <w:br/>
        <w:t>[defaults]</w:t>
      </w:r>
    </w:p>
    <w:p w14:paraId="4246B823" w14:textId="77777777" w:rsidR="00D22901" w:rsidRDefault="00D22901" w:rsidP="00D22901">
      <w:pPr>
        <w:pStyle w:val="Quote"/>
      </w:pPr>
      <w:r>
        <w:t>inventory</w:t>
      </w:r>
      <w:proofErr w:type="gramStart"/>
      <w:r>
        <w:t>=./</w:t>
      </w:r>
      <w:proofErr w:type="gramEnd"/>
      <w:r>
        <w:t>hosts</w:t>
      </w:r>
    </w:p>
    <w:p w14:paraId="2E12F221" w14:textId="77777777" w:rsidR="00D22901" w:rsidRDefault="00D22901" w:rsidP="00D22901">
      <w:pPr>
        <w:pStyle w:val="Quote"/>
      </w:pPr>
      <w:proofErr w:type="spellStart"/>
      <w:r>
        <w:t>retry_files_enabled</w:t>
      </w:r>
      <w:proofErr w:type="spellEnd"/>
      <w:r>
        <w:t>=False</w:t>
      </w:r>
    </w:p>
    <w:p w14:paraId="27DFA68B" w14:textId="77777777" w:rsidR="00D22901" w:rsidRDefault="00D22901" w:rsidP="00D22901">
      <w:pPr>
        <w:pStyle w:val="Quote"/>
      </w:pPr>
      <w:r>
        <w:t>gathering=explicit</w:t>
      </w:r>
    </w:p>
    <w:p w14:paraId="4A04F212" w14:textId="77777777" w:rsidR="00D22901" w:rsidRDefault="00D22901" w:rsidP="00D22901">
      <w:pPr>
        <w:pStyle w:val="Quote"/>
      </w:pPr>
      <w:proofErr w:type="spellStart"/>
      <w:r>
        <w:t>host_key_checking</w:t>
      </w:r>
      <w:proofErr w:type="spellEnd"/>
      <w:r>
        <w:t>=False</w:t>
      </w:r>
    </w:p>
    <w:p w14:paraId="3AC772A2" w14:textId="77777777" w:rsidR="00D22901" w:rsidRDefault="00D22901" w:rsidP="00D22901">
      <w:pPr>
        <w:pStyle w:val="Quote"/>
      </w:pPr>
      <w:r>
        <w:t>library = /</w:t>
      </w:r>
      <w:proofErr w:type="spellStart"/>
      <w:r>
        <w:t>usr</w:t>
      </w:r>
      <w:proofErr w:type="spellEnd"/>
      <w:r>
        <w:t>/local/lib/python3.5/</w:t>
      </w:r>
      <w:proofErr w:type="spellStart"/>
      <w:r>
        <w:t>dist</w:t>
      </w:r>
      <w:proofErr w:type="spellEnd"/>
      <w:r>
        <w:t>-packages/</w:t>
      </w:r>
      <w:proofErr w:type="spellStart"/>
      <w:r>
        <w:t>napalm_ansible</w:t>
      </w:r>
      <w:proofErr w:type="spellEnd"/>
      <w:r>
        <w:t>/modules</w:t>
      </w:r>
    </w:p>
    <w:p w14:paraId="6AD0071E" w14:textId="4999A95B" w:rsidR="006A71FE" w:rsidRPr="006A71FE" w:rsidRDefault="00D22901" w:rsidP="00D22901">
      <w:pPr>
        <w:pStyle w:val="Quote"/>
      </w:pPr>
      <w:proofErr w:type="spellStart"/>
      <w:r>
        <w:t>action_plugins</w:t>
      </w:r>
      <w:proofErr w:type="spellEnd"/>
      <w:r>
        <w:t xml:space="preserve"> = /usr/local/lib/python3.5/dist-packages/napalm_ansible/plugins/action</w:t>
      </w:r>
    </w:p>
    <w:p w14:paraId="60573603"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57965015" w14:textId="0C31AFC8" w:rsidR="006050DD" w:rsidRDefault="006050DD"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Since the NAPALM package and module is not part of the core modules shipped and installed by default with Ansible, we need to install it to the system in order to start working with the NAPALM ansible modules. NAPALM team has shipped a specific python package to install NAPALM along with all the Ansible modules and all the dependencies in order to start working with NAPALM from inside Ansible. </w:t>
      </w:r>
      <w:commentRangeStart w:id="26"/>
      <w:commentRangeStart w:id="27"/>
      <w:r>
        <w:rPr>
          <w:rFonts w:ascii="Times New Roman" w:eastAsia="Times New Roman" w:hAnsi="Times New Roman" w:cs="Times New Roman"/>
          <w:color w:val="333333"/>
        </w:rPr>
        <w:t>Th</w:t>
      </w:r>
      <w:ins w:id="28" w:author="karim okasha" w:date="2019-08-27T09:11:00Z">
        <w:r w:rsidR="004D28C7">
          <w:rPr>
            <w:rFonts w:ascii="Times New Roman" w:eastAsia="Times New Roman" w:hAnsi="Times New Roman" w:cs="Times New Roman"/>
            <w:color w:val="333333"/>
          </w:rPr>
          <w:t>is</w:t>
        </w:r>
        <w:commentRangeEnd w:id="26"/>
        <w:r w:rsidR="004D28C7">
          <w:rPr>
            <w:rStyle w:val="CommentReference"/>
          </w:rPr>
          <w:commentReference w:id="26"/>
        </w:r>
        <w:r w:rsidR="004D28C7">
          <w:rPr>
            <w:rFonts w:ascii="Times New Roman" w:eastAsia="Times New Roman" w:hAnsi="Times New Roman" w:cs="Times New Roman"/>
            <w:color w:val="333333"/>
          </w:rPr>
          <w:t xml:space="preserve"> package is </w:t>
        </w:r>
      </w:ins>
      <w:del w:id="29" w:author="karim okasha" w:date="2019-08-27T09:11:00Z">
        <w:r w:rsidRPr="004D28C7" w:rsidDel="004D28C7">
          <w:rPr>
            <w:rFonts w:ascii="Times New Roman" w:eastAsia="Times New Roman" w:hAnsi="Times New Roman" w:cs="Times New Roman"/>
            <w:b/>
            <w:i/>
            <w:color w:val="333333"/>
            <w:rPrChange w:id="30" w:author="karim okasha" w:date="2019-08-27T09:11:00Z">
              <w:rPr>
                <w:rFonts w:ascii="Times New Roman" w:eastAsia="Times New Roman" w:hAnsi="Times New Roman" w:cs="Times New Roman"/>
                <w:color w:val="333333"/>
              </w:rPr>
            </w:rPrChange>
          </w:rPr>
          <w:delText xml:space="preserve">e installed is </w:delText>
        </w:r>
      </w:del>
      <w:r w:rsidRPr="004D28C7">
        <w:rPr>
          <w:rFonts w:ascii="Times New Roman" w:eastAsia="Times New Roman" w:hAnsi="Times New Roman" w:cs="Times New Roman"/>
          <w:b/>
          <w:i/>
          <w:color w:val="333333"/>
          <w:rPrChange w:id="31" w:author="karim okasha" w:date="2019-08-27T09:11:00Z">
            <w:rPr>
              <w:rFonts w:ascii="Times New Roman" w:eastAsia="Times New Roman" w:hAnsi="Times New Roman" w:cs="Times New Roman"/>
              <w:color w:val="333333"/>
            </w:rPr>
          </w:rPrChange>
        </w:rPr>
        <w:t>napalm-ansible</w:t>
      </w:r>
      <w:r>
        <w:rPr>
          <w:rFonts w:ascii="Times New Roman" w:eastAsia="Times New Roman" w:hAnsi="Times New Roman" w:cs="Times New Roman"/>
          <w:color w:val="333333"/>
        </w:rPr>
        <w:t xml:space="preserve"> and we use the pip program to install this package and we specifically use the pip3 since we are using python3 and installed the python3-pip to install the pip module.</w:t>
      </w:r>
      <w:commentRangeEnd w:id="27"/>
      <w:r w:rsidR="00AB6CC5">
        <w:rPr>
          <w:rStyle w:val="CommentReference"/>
        </w:rPr>
        <w:commentReference w:id="27"/>
      </w:r>
    </w:p>
    <w:p w14:paraId="70BC1DEA" w14:textId="32DC4378" w:rsidR="006050DD" w:rsidRDefault="006050DD"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tell ansible where the ansible module are </w:t>
      </w:r>
      <w:commentRangeStart w:id="32"/>
      <w:commentRangeStart w:id="33"/>
      <w:r>
        <w:rPr>
          <w:rFonts w:ascii="Times New Roman" w:eastAsia="Times New Roman" w:hAnsi="Times New Roman" w:cs="Times New Roman"/>
          <w:color w:val="333333"/>
        </w:rPr>
        <w:t>install</w:t>
      </w:r>
      <w:ins w:id="34" w:author="karim okasha" w:date="2019-08-27T09:11:00Z">
        <w:r w:rsidR="00362636">
          <w:rPr>
            <w:rFonts w:ascii="Times New Roman" w:eastAsia="Times New Roman" w:hAnsi="Times New Roman" w:cs="Times New Roman"/>
            <w:color w:val="333333"/>
          </w:rPr>
          <w:t>ed</w:t>
        </w:r>
        <w:commentRangeEnd w:id="32"/>
        <w:r w:rsidR="00362636">
          <w:rPr>
            <w:rStyle w:val="CommentReference"/>
          </w:rPr>
          <w:commentReference w:id="32"/>
        </w:r>
      </w:ins>
      <w:r>
        <w:rPr>
          <w:rFonts w:ascii="Times New Roman" w:eastAsia="Times New Roman" w:hAnsi="Times New Roman" w:cs="Times New Roman"/>
          <w:color w:val="333333"/>
        </w:rPr>
        <w:t xml:space="preserve"> </w:t>
      </w:r>
      <w:commentRangeEnd w:id="33"/>
      <w:r w:rsidR="00AB6CC5">
        <w:rPr>
          <w:rStyle w:val="CommentReference"/>
        </w:rPr>
        <w:commentReference w:id="33"/>
      </w:r>
      <w:r>
        <w:rPr>
          <w:rFonts w:ascii="Times New Roman" w:eastAsia="Times New Roman" w:hAnsi="Times New Roman" w:cs="Times New Roman"/>
          <w:color w:val="333333"/>
        </w:rPr>
        <w:t xml:space="preserve">we need to include the path for these modules into ansible. </w:t>
      </w:r>
      <w:commentRangeStart w:id="35"/>
      <w:r>
        <w:rPr>
          <w:rFonts w:ascii="Times New Roman" w:eastAsia="Times New Roman" w:hAnsi="Times New Roman" w:cs="Times New Roman"/>
          <w:color w:val="333333"/>
        </w:rPr>
        <w:t>NAPALM team also provide</w:t>
      </w:r>
      <w:r w:rsidR="00AB6CC5">
        <w:rPr>
          <w:rFonts w:ascii="Times New Roman" w:eastAsia="Times New Roman" w:hAnsi="Times New Roman" w:cs="Times New Roman"/>
          <w:color w:val="333333"/>
        </w:rPr>
        <w:t>s</w:t>
      </w:r>
      <w:r>
        <w:rPr>
          <w:rFonts w:ascii="Times New Roman" w:eastAsia="Times New Roman" w:hAnsi="Times New Roman" w:cs="Times New Roman"/>
          <w:color w:val="333333"/>
        </w:rPr>
        <w:t xml:space="preserve"> a </w:t>
      </w:r>
      <w:r w:rsidR="008C58F4">
        <w:rPr>
          <w:rFonts w:ascii="Times New Roman" w:eastAsia="Times New Roman" w:hAnsi="Times New Roman" w:cs="Times New Roman"/>
          <w:color w:val="333333"/>
        </w:rPr>
        <w:t>simple instruction</w:t>
      </w:r>
      <w:r>
        <w:rPr>
          <w:rFonts w:ascii="Times New Roman" w:eastAsia="Times New Roman" w:hAnsi="Times New Roman" w:cs="Times New Roman"/>
          <w:color w:val="333333"/>
        </w:rPr>
        <w:t xml:space="preserve"> on how to find the path where the NAPALM modules are </w:t>
      </w:r>
      <w:r w:rsidR="008C58F4">
        <w:rPr>
          <w:rFonts w:ascii="Times New Roman" w:eastAsia="Times New Roman" w:hAnsi="Times New Roman" w:cs="Times New Roman"/>
          <w:color w:val="333333"/>
        </w:rPr>
        <w:t xml:space="preserve">installed and how to integrate it with ansible via the </w:t>
      </w:r>
      <w:r w:rsidR="008C58F4" w:rsidRPr="008C58F4">
        <w:rPr>
          <w:rFonts w:ascii="Times New Roman" w:eastAsia="Times New Roman" w:hAnsi="Times New Roman" w:cs="Times New Roman"/>
          <w:b/>
          <w:bCs/>
          <w:color w:val="333333"/>
        </w:rPr>
        <w:t>napalm-ansible</w:t>
      </w:r>
      <w:r w:rsidR="008C58F4">
        <w:rPr>
          <w:rFonts w:ascii="Times New Roman" w:eastAsia="Times New Roman" w:hAnsi="Times New Roman" w:cs="Times New Roman"/>
          <w:color w:val="333333"/>
        </w:rPr>
        <w:t xml:space="preserve"> program</w:t>
      </w:r>
      <w:ins w:id="36" w:author="karim okasha" w:date="2019-08-27T09:12:00Z">
        <w:r w:rsidR="00B10609">
          <w:rPr>
            <w:rFonts w:ascii="Times New Roman" w:eastAsia="Times New Roman" w:hAnsi="Times New Roman" w:cs="Times New Roman"/>
            <w:color w:val="333333"/>
          </w:rPr>
          <w:t>.</w:t>
        </w:r>
      </w:ins>
      <w:ins w:id="37" w:author="karim okasha" w:date="2019-08-27T09:13:00Z">
        <w:r w:rsidR="00CD4F05">
          <w:rPr>
            <w:rFonts w:ascii="Times New Roman" w:eastAsia="Times New Roman" w:hAnsi="Times New Roman" w:cs="Times New Roman"/>
            <w:color w:val="333333"/>
          </w:rPr>
          <w:t xml:space="preserve"> </w:t>
        </w:r>
      </w:ins>
      <w:commentRangeStart w:id="38"/>
      <w:ins w:id="39" w:author="karim okasha" w:date="2019-08-27T09:12:00Z">
        <w:r w:rsidR="00B10609">
          <w:rPr>
            <w:rFonts w:ascii="Times New Roman" w:eastAsia="Times New Roman" w:hAnsi="Times New Roman" w:cs="Times New Roman"/>
            <w:color w:val="333333"/>
          </w:rPr>
          <w:t>We</w:t>
        </w:r>
      </w:ins>
      <w:commentRangeEnd w:id="38"/>
      <w:ins w:id="40" w:author="karim okasha" w:date="2019-08-27T09:13:00Z">
        <w:r w:rsidR="00B10609">
          <w:rPr>
            <w:rStyle w:val="CommentReference"/>
          </w:rPr>
          <w:commentReference w:id="38"/>
        </w:r>
      </w:ins>
      <w:ins w:id="41" w:author="karim okasha" w:date="2019-08-27T09:12:00Z">
        <w:r w:rsidR="00B10609">
          <w:rPr>
            <w:rFonts w:ascii="Times New Roman" w:eastAsia="Times New Roman" w:hAnsi="Times New Roman" w:cs="Times New Roman"/>
            <w:color w:val="333333"/>
          </w:rPr>
          <w:t xml:space="preserve"> execute the napalm-ansible </w:t>
        </w:r>
      </w:ins>
      <w:del w:id="42" w:author="karim okasha" w:date="2019-08-27T09:12:00Z">
        <w:r w:rsidR="008C58F4" w:rsidDel="00B10609">
          <w:rPr>
            <w:rFonts w:ascii="Times New Roman" w:eastAsia="Times New Roman" w:hAnsi="Times New Roman" w:cs="Times New Roman"/>
            <w:color w:val="333333"/>
          </w:rPr>
          <w:delText xml:space="preserve"> </w:delText>
        </w:r>
      </w:del>
      <w:r w:rsidR="008C58F4">
        <w:rPr>
          <w:rFonts w:ascii="Times New Roman" w:eastAsia="Times New Roman" w:hAnsi="Times New Roman" w:cs="Times New Roman"/>
          <w:color w:val="333333"/>
        </w:rPr>
        <w:t xml:space="preserve">which </w:t>
      </w:r>
      <w:del w:id="43" w:author="karim okasha" w:date="2019-08-27T09:13:00Z">
        <w:r w:rsidR="008C58F4" w:rsidDel="00B10609">
          <w:rPr>
            <w:rFonts w:ascii="Times New Roman" w:eastAsia="Times New Roman" w:hAnsi="Times New Roman" w:cs="Times New Roman"/>
            <w:color w:val="333333"/>
          </w:rPr>
          <w:delText xml:space="preserve">when we run it it </w:delText>
        </w:r>
      </w:del>
      <w:r w:rsidR="008C58F4">
        <w:rPr>
          <w:rFonts w:ascii="Times New Roman" w:eastAsia="Times New Roman" w:hAnsi="Times New Roman" w:cs="Times New Roman"/>
          <w:color w:val="333333"/>
        </w:rPr>
        <w:t xml:space="preserve">output the required configuration that we need to include in the </w:t>
      </w:r>
      <w:proofErr w:type="spellStart"/>
      <w:r w:rsidR="008C58F4" w:rsidRPr="008C58F4">
        <w:rPr>
          <w:rFonts w:ascii="Times New Roman" w:eastAsia="Times New Roman" w:hAnsi="Times New Roman" w:cs="Times New Roman"/>
          <w:b/>
          <w:bCs/>
          <w:color w:val="333333"/>
        </w:rPr>
        <w:t>ansible.cfg</w:t>
      </w:r>
      <w:proofErr w:type="spellEnd"/>
      <w:r w:rsidR="008C58F4">
        <w:rPr>
          <w:rFonts w:ascii="Times New Roman" w:eastAsia="Times New Roman" w:hAnsi="Times New Roman" w:cs="Times New Roman"/>
          <w:color w:val="333333"/>
        </w:rPr>
        <w:t xml:space="preserve"> file so as ansible can find the NAPALM modules that we will be using.</w:t>
      </w:r>
      <w:commentRangeEnd w:id="35"/>
      <w:r w:rsidR="00AB6CC5">
        <w:rPr>
          <w:rStyle w:val="CommentReference"/>
        </w:rPr>
        <w:commentReference w:id="35"/>
      </w:r>
    </w:p>
    <w:p w14:paraId="18950A6A" w14:textId="090CD5F7" w:rsidR="006A71FE" w:rsidRPr="008C58F4" w:rsidRDefault="008C58F4" w:rsidP="008C58F4">
      <w:pPr>
        <w:spacing w:before="100" w:beforeAutospacing="1" w:after="100" w:afterAutospacing="1" w:line="480" w:lineRule="atLeast"/>
        <w:rPr>
          <w:rFonts w:ascii="Times New Roman" w:eastAsia="Times New Roman" w:hAnsi="Times New Roman" w:cs="Times New Roman"/>
          <w:color w:val="333333"/>
        </w:rPr>
      </w:pPr>
      <w:commentRangeStart w:id="44"/>
      <w:commentRangeStart w:id="45"/>
      <w:r>
        <w:rPr>
          <w:rFonts w:ascii="Times New Roman" w:eastAsia="Times New Roman" w:hAnsi="Times New Roman" w:cs="Times New Roman"/>
          <w:color w:val="333333"/>
        </w:rPr>
        <w:lastRenderedPageBreak/>
        <w:t>We</w:t>
      </w:r>
      <w:commentRangeEnd w:id="44"/>
      <w:r w:rsidR="00CD4F05">
        <w:rPr>
          <w:rStyle w:val="CommentReference"/>
        </w:rPr>
        <w:commentReference w:id="44"/>
      </w:r>
      <w:r>
        <w:rPr>
          <w:rFonts w:ascii="Times New Roman" w:eastAsia="Times New Roman" w:hAnsi="Times New Roman" w:cs="Times New Roman"/>
          <w:color w:val="333333"/>
        </w:rPr>
        <w:t xml:space="preserve"> update the </w:t>
      </w:r>
      <w:proofErr w:type="spellStart"/>
      <w:r>
        <w:rPr>
          <w:rFonts w:ascii="Times New Roman" w:eastAsia="Times New Roman" w:hAnsi="Times New Roman" w:cs="Times New Roman"/>
          <w:color w:val="333333"/>
        </w:rPr>
        <w:t>ansible.cfg</w:t>
      </w:r>
      <w:proofErr w:type="spellEnd"/>
      <w:r>
        <w:rPr>
          <w:rFonts w:ascii="Times New Roman" w:eastAsia="Times New Roman" w:hAnsi="Times New Roman" w:cs="Times New Roman"/>
          <w:color w:val="333333"/>
        </w:rPr>
        <w:t xml:space="preserve"> </w:t>
      </w:r>
      <w:del w:id="46" w:author="karim okasha" w:date="2019-08-27T09:15:00Z">
        <w:r w:rsidDel="00714823">
          <w:rPr>
            <w:rFonts w:ascii="Times New Roman" w:eastAsia="Times New Roman" w:hAnsi="Times New Roman" w:cs="Times New Roman"/>
            <w:color w:val="333333"/>
          </w:rPr>
          <w:delText xml:space="preserve">file </w:delText>
        </w:r>
      </w:del>
      <w:ins w:id="47" w:author="karim okasha" w:date="2019-08-27T09:15:00Z">
        <w:r w:rsidR="00714823">
          <w:rPr>
            <w:rFonts w:ascii="Times New Roman" w:eastAsia="Times New Roman" w:hAnsi="Times New Roman" w:cs="Times New Roman"/>
            <w:color w:val="333333"/>
          </w:rPr>
          <w:t>file with</w:t>
        </w:r>
      </w:ins>
      <w:ins w:id="48" w:author="karim okasha" w:date="2019-08-27T09:14:00Z">
        <w:r w:rsidR="00CD4F05">
          <w:rPr>
            <w:rFonts w:ascii="Times New Roman" w:eastAsia="Times New Roman" w:hAnsi="Times New Roman" w:cs="Times New Roman"/>
            <w:color w:val="333333"/>
          </w:rPr>
          <w:t xml:space="preserve"> </w:t>
        </w:r>
      </w:ins>
      <w:r>
        <w:rPr>
          <w:rFonts w:ascii="Times New Roman" w:eastAsia="Times New Roman" w:hAnsi="Times New Roman" w:cs="Times New Roman"/>
          <w:color w:val="333333"/>
        </w:rPr>
        <w:t>the output that we obtained from the napalm-ansible command</w:t>
      </w:r>
      <w:ins w:id="49" w:author="karim okasha" w:date="2019-08-27T09:15:00Z">
        <w:r w:rsidR="00CD4F05">
          <w:rPr>
            <w:rFonts w:ascii="Times New Roman" w:eastAsia="Times New Roman" w:hAnsi="Times New Roman" w:cs="Times New Roman"/>
            <w:color w:val="333333"/>
          </w:rPr>
          <w:t xml:space="preserve">. We update </w:t>
        </w:r>
      </w:ins>
      <w:del w:id="50" w:author="karim okasha" w:date="2019-08-27T09:15:00Z">
        <w:r w:rsidDel="00CD4F05">
          <w:rPr>
            <w:rFonts w:ascii="Times New Roman" w:eastAsia="Times New Roman" w:hAnsi="Times New Roman" w:cs="Times New Roman"/>
            <w:color w:val="333333"/>
          </w:rPr>
          <w:delText xml:space="preserve"> </w:delText>
        </w:r>
      </w:del>
      <w:del w:id="51" w:author="karim okasha" w:date="2019-08-27T09:14:00Z">
        <w:r w:rsidDel="00CD4F05">
          <w:rPr>
            <w:rFonts w:ascii="Times New Roman" w:eastAsia="Times New Roman" w:hAnsi="Times New Roman" w:cs="Times New Roman"/>
            <w:color w:val="333333"/>
          </w:rPr>
          <w:delText>output mainly</w:delText>
        </w:r>
      </w:del>
      <w:del w:id="52" w:author="karim okasha" w:date="2019-08-27T09:15:00Z">
        <w:r w:rsidDel="00CD4F05">
          <w:rPr>
            <w:rFonts w:ascii="Times New Roman" w:eastAsia="Times New Roman" w:hAnsi="Times New Roman" w:cs="Times New Roman"/>
            <w:color w:val="333333"/>
          </w:rPr>
          <w:delText xml:space="preserve"> for</w:delText>
        </w:r>
      </w:del>
      <w:r>
        <w:rPr>
          <w:rFonts w:ascii="Times New Roman" w:eastAsia="Times New Roman" w:hAnsi="Times New Roman" w:cs="Times New Roman"/>
          <w:color w:val="333333"/>
        </w:rPr>
        <w:t xml:space="preserve"> the library and </w:t>
      </w:r>
      <w:del w:id="53" w:author="karim okasha" w:date="2019-08-27T09:24:00Z">
        <w:r w:rsidDel="00A13999">
          <w:rPr>
            <w:rFonts w:ascii="Times New Roman" w:eastAsia="Times New Roman" w:hAnsi="Times New Roman" w:cs="Times New Roman"/>
            <w:color w:val="333333"/>
          </w:rPr>
          <w:delText>action_plugins</w:delText>
        </w:r>
      </w:del>
      <w:ins w:id="54" w:author="karim okasha" w:date="2019-08-27T09:24:00Z">
        <w:r w:rsidR="00A13999">
          <w:rPr>
            <w:rFonts w:ascii="Times New Roman" w:eastAsia="Times New Roman" w:hAnsi="Times New Roman" w:cs="Times New Roman"/>
            <w:color w:val="333333"/>
          </w:rPr>
          <w:t>action plugins</w:t>
        </w:r>
      </w:ins>
      <w:r>
        <w:rPr>
          <w:rFonts w:ascii="Times New Roman" w:eastAsia="Times New Roman" w:hAnsi="Times New Roman" w:cs="Times New Roman"/>
          <w:color w:val="333333"/>
        </w:rPr>
        <w:t xml:space="preserve"> options which tell ansible to include </w:t>
      </w:r>
      <w:proofErr w:type="gramStart"/>
      <w:r>
        <w:rPr>
          <w:rFonts w:ascii="Times New Roman" w:eastAsia="Times New Roman" w:hAnsi="Times New Roman" w:cs="Times New Roman"/>
          <w:color w:val="333333"/>
        </w:rPr>
        <w:t>these folder</w:t>
      </w:r>
      <w:proofErr w:type="gramEnd"/>
      <w:r>
        <w:rPr>
          <w:rFonts w:ascii="Times New Roman" w:eastAsia="Times New Roman" w:hAnsi="Times New Roman" w:cs="Times New Roman"/>
          <w:color w:val="333333"/>
        </w:rPr>
        <w:t xml:space="preserve"> in its path when it is searching for modules or action plugins. In the </w:t>
      </w:r>
      <w:proofErr w:type="spellStart"/>
      <w:r>
        <w:rPr>
          <w:rFonts w:ascii="Times New Roman" w:eastAsia="Times New Roman" w:hAnsi="Times New Roman" w:cs="Times New Roman"/>
          <w:color w:val="333333"/>
        </w:rPr>
        <w:t>ansible.cfg</w:t>
      </w:r>
      <w:proofErr w:type="spellEnd"/>
      <w:r>
        <w:rPr>
          <w:rFonts w:ascii="Times New Roman" w:eastAsia="Times New Roman" w:hAnsi="Times New Roman" w:cs="Times New Roman"/>
          <w:color w:val="333333"/>
        </w:rPr>
        <w:t xml:space="preserve"> file we include the normal configuration that we used before in the previous chapters.</w:t>
      </w:r>
      <w:commentRangeEnd w:id="45"/>
      <w:r w:rsidR="00AB6CC5">
        <w:rPr>
          <w:rStyle w:val="CommentReference"/>
        </w:rPr>
        <w:commentReference w:id="45"/>
      </w:r>
      <w:r w:rsidR="006A71FE">
        <w:rPr>
          <w:rFonts w:ascii="Arial" w:eastAsia="Times New Roman" w:hAnsi="Arial" w:cs="Arial"/>
          <w:b/>
          <w:bCs/>
          <w:color w:val="333333"/>
          <w:kern w:val="36"/>
          <w:sz w:val="48"/>
          <w:szCs w:val="48"/>
        </w:rPr>
        <w:br w:type="page"/>
      </w:r>
    </w:p>
    <w:p w14:paraId="45324972" w14:textId="16E2DF16"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Building Network Inventory</w:t>
      </w:r>
    </w:p>
    <w:p w14:paraId="353884F7" w14:textId="2458EFA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w:t>
      </w:r>
      <w:r w:rsidR="00AB6CC5">
        <w:rPr>
          <w:rFonts w:ascii="Times New Roman" w:eastAsia="Times New Roman" w:hAnsi="Times New Roman" w:cs="Times New Roman"/>
          <w:color w:val="333333"/>
        </w:rPr>
        <w:t xml:space="preserve"> recipe</w:t>
      </w:r>
      <w:r w:rsidRPr="00D2366F">
        <w:rPr>
          <w:rFonts w:ascii="Times New Roman" w:eastAsia="Times New Roman" w:hAnsi="Times New Roman" w:cs="Times New Roman"/>
          <w:color w:val="333333"/>
        </w:rPr>
        <w:t xml:space="preserve">, we will outline how to build and </w:t>
      </w:r>
      <w:r w:rsidR="00B65DC7">
        <w:rPr>
          <w:rFonts w:ascii="Times New Roman" w:eastAsia="Times New Roman" w:hAnsi="Times New Roman" w:cs="Times New Roman"/>
          <w:color w:val="333333"/>
        </w:rPr>
        <w:t>structure</w:t>
      </w:r>
      <w:r w:rsidRPr="00D2366F">
        <w:rPr>
          <w:rFonts w:ascii="Times New Roman" w:eastAsia="Times New Roman" w:hAnsi="Times New Roman" w:cs="Times New Roman"/>
          <w:color w:val="333333"/>
        </w:rPr>
        <w:t xml:space="preserve"> </w:t>
      </w:r>
      <w:r w:rsidR="00B65DC7">
        <w:rPr>
          <w:rFonts w:ascii="Times New Roman" w:eastAsia="Times New Roman" w:hAnsi="Times New Roman" w:cs="Times New Roman"/>
          <w:color w:val="333333"/>
        </w:rPr>
        <w:t>our</w:t>
      </w:r>
      <w:r w:rsidRPr="00D2366F">
        <w:rPr>
          <w:rFonts w:ascii="Times New Roman" w:eastAsia="Times New Roman" w:hAnsi="Times New Roman" w:cs="Times New Roman"/>
          <w:color w:val="333333"/>
        </w:rPr>
        <w:t xml:space="preserve"> Ansible Inventory to describe </w:t>
      </w:r>
      <w:r w:rsidR="00B65DC7">
        <w:rPr>
          <w:rFonts w:ascii="Times New Roman" w:eastAsia="Times New Roman" w:hAnsi="Times New Roman" w:cs="Times New Roman"/>
          <w:color w:val="333333"/>
        </w:rPr>
        <w:t xml:space="preserve">our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w:t>
      </w:r>
      <w:r w:rsidR="00B65DC7">
        <w:rPr>
          <w:rFonts w:ascii="Times New Roman" w:eastAsia="Times New Roman" w:hAnsi="Times New Roman" w:cs="Times New Roman"/>
          <w:color w:val="333333"/>
        </w:rPr>
        <w:t xml:space="preserve"> outlined in this chapter</w:t>
      </w:r>
      <w:r w:rsidRPr="00D2366F">
        <w:rPr>
          <w:rFonts w:ascii="Times New Roman" w:eastAsia="Times New Roman" w:hAnsi="Times New Roman" w:cs="Times New Roman"/>
          <w:color w:val="333333"/>
        </w:rPr>
        <w:t>.</w:t>
      </w:r>
      <w:r w:rsidR="00B65DC7">
        <w:rPr>
          <w:rFonts w:ascii="Times New Roman" w:eastAsia="Times New Roman" w:hAnsi="Times New Roman" w:cs="Times New Roman"/>
          <w:color w:val="333333"/>
        </w:rPr>
        <w:t xml:space="preserve"> </w:t>
      </w:r>
      <w:commentRangeStart w:id="55"/>
      <w:r w:rsidR="00B65DC7">
        <w:rPr>
          <w:rFonts w:ascii="Times New Roman" w:eastAsia="Times New Roman" w:hAnsi="Times New Roman" w:cs="Times New Roman"/>
          <w:color w:val="333333"/>
        </w:rPr>
        <w:t>Building an Ansible inventory is a mandatory step in order to tell ansible how to connect to the managed devices</w:t>
      </w:r>
      <w:ins w:id="56" w:author="karim okasha" w:date="2019-08-27T09:25:00Z">
        <w:r w:rsidR="00596AA0">
          <w:rPr>
            <w:rFonts w:ascii="Times New Roman" w:eastAsia="Times New Roman" w:hAnsi="Times New Roman" w:cs="Times New Roman"/>
            <w:color w:val="333333"/>
          </w:rPr>
          <w:t xml:space="preserve">. </w:t>
        </w:r>
      </w:ins>
      <w:del w:id="57" w:author="karim okasha" w:date="2019-08-27T09:25:00Z">
        <w:r w:rsidR="00B65DC7" w:rsidDel="00596AA0">
          <w:rPr>
            <w:rFonts w:ascii="Times New Roman" w:eastAsia="Times New Roman" w:hAnsi="Times New Roman" w:cs="Times New Roman"/>
            <w:color w:val="333333"/>
          </w:rPr>
          <w:delText xml:space="preserve"> </w:delText>
        </w:r>
      </w:del>
      <w:del w:id="58" w:author="karim okasha" w:date="2019-08-27T09:26:00Z">
        <w:r w:rsidR="00B65DC7" w:rsidDel="00596AA0">
          <w:rPr>
            <w:rFonts w:ascii="Times New Roman" w:eastAsia="Times New Roman" w:hAnsi="Times New Roman" w:cs="Times New Roman"/>
            <w:color w:val="333333"/>
          </w:rPr>
          <w:delText>a</w:delText>
        </w:r>
      </w:del>
      <w:del w:id="59" w:author="karim okasha" w:date="2019-08-27T09:25:00Z">
        <w:r w:rsidR="00B65DC7" w:rsidDel="00596AA0">
          <w:rPr>
            <w:rFonts w:ascii="Times New Roman" w:eastAsia="Times New Roman" w:hAnsi="Times New Roman" w:cs="Times New Roman"/>
            <w:color w:val="333333"/>
          </w:rPr>
          <w:delText xml:space="preserve">nd </w:delText>
        </w:r>
      </w:del>
      <w:del w:id="60" w:author="karim okasha" w:date="2019-08-27T09:26:00Z">
        <w:r w:rsidR="00B65DC7" w:rsidDel="00596AA0">
          <w:rPr>
            <w:rFonts w:ascii="Times New Roman" w:eastAsia="Times New Roman" w:hAnsi="Times New Roman" w:cs="Times New Roman"/>
            <w:color w:val="333333"/>
          </w:rPr>
          <w:delText>i</w:delText>
        </w:r>
      </w:del>
      <w:ins w:id="61" w:author="karim okasha" w:date="2019-08-27T09:26:00Z">
        <w:r w:rsidR="00596AA0">
          <w:rPr>
            <w:rFonts w:ascii="Times New Roman" w:eastAsia="Times New Roman" w:hAnsi="Times New Roman" w:cs="Times New Roman"/>
            <w:color w:val="333333"/>
          </w:rPr>
          <w:t>Further, i</w:t>
        </w:r>
      </w:ins>
      <w:r w:rsidR="00B65DC7">
        <w:rPr>
          <w:rFonts w:ascii="Times New Roman" w:eastAsia="Times New Roman" w:hAnsi="Times New Roman" w:cs="Times New Roman"/>
          <w:color w:val="333333"/>
        </w:rPr>
        <w:t xml:space="preserve">n case of NAPALM </w:t>
      </w:r>
      <w:del w:id="62" w:author="karim okasha" w:date="2019-08-27T09:26:00Z">
        <w:r w:rsidR="00B65DC7" w:rsidDel="00596AA0">
          <w:rPr>
            <w:rFonts w:ascii="Times New Roman" w:eastAsia="Times New Roman" w:hAnsi="Times New Roman" w:cs="Times New Roman"/>
            <w:color w:val="333333"/>
          </w:rPr>
          <w:delText>in order</w:delText>
        </w:r>
      </w:del>
      <w:ins w:id="63" w:author="karim okasha" w:date="2019-08-27T09:26:00Z">
        <w:r w:rsidR="00596AA0">
          <w:rPr>
            <w:rFonts w:ascii="Times New Roman" w:eastAsia="Times New Roman" w:hAnsi="Times New Roman" w:cs="Times New Roman"/>
            <w:color w:val="333333"/>
          </w:rPr>
          <w:t xml:space="preserve">we </w:t>
        </w:r>
        <w:proofErr w:type="gramStart"/>
        <w:r w:rsidR="00596AA0">
          <w:rPr>
            <w:rFonts w:ascii="Times New Roman" w:eastAsia="Times New Roman" w:hAnsi="Times New Roman" w:cs="Times New Roman"/>
            <w:color w:val="333333"/>
          </w:rPr>
          <w:t xml:space="preserve">need </w:t>
        </w:r>
      </w:ins>
      <w:r w:rsidR="00B65DC7">
        <w:rPr>
          <w:rFonts w:ascii="Times New Roman" w:eastAsia="Times New Roman" w:hAnsi="Times New Roman" w:cs="Times New Roman"/>
          <w:color w:val="333333"/>
        </w:rPr>
        <w:t xml:space="preserve"> to</w:t>
      </w:r>
      <w:proofErr w:type="gramEnd"/>
      <w:r w:rsidR="00B65DC7">
        <w:rPr>
          <w:rFonts w:ascii="Times New Roman" w:eastAsia="Times New Roman" w:hAnsi="Times New Roman" w:cs="Times New Roman"/>
          <w:color w:val="333333"/>
        </w:rPr>
        <w:t xml:space="preserve"> classify the different nodes</w:t>
      </w:r>
      <w:ins w:id="64" w:author="karim okasha" w:date="2019-08-27T09:26:00Z">
        <w:r w:rsidR="00596AA0">
          <w:rPr>
            <w:rFonts w:ascii="Times New Roman" w:eastAsia="Times New Roman" w:hAnsi="Times New Roman" w:cs="Times New Roman"/>
            <w:color w:val="333333"/>
          </w:rPr>
          <w:t xml:space="preserve"> in our network</w:t>
        </w:r>
      </w:ins>
      <w:r w:rsidR="00B65DC7">
        <w:rPr>
          <w:rFonts w:ascii="Times New Roman" w:eastAsia="Times New Roman" w:hAnsi="Times New Roman" w:cs="Times New Roman"/>
          <w:color w:val="333333"/>
        </w:rPr>
        <w:t xml:space="preserve"> into the correct vendor type supported by NAPALM. </w:t>
      </w:r>
      <w:del w:id="65" w:author="karim okasha" w:date="2019-08-27T09:26:00Z">
        <w:r w:rsidRPr="00D2366F" w:rsidDel="00596AA0">
          <w:rPr>
            <w:rFonts w:ascii="Times New Roman" w:eastAsia="Times New Roman" w:hAnsi="Times New Roman" w:cs="Times New Roman"/>
            <w:color w:val="333333"/>
          </w:rPr>
          <w:delText> </w:delText>
        </w:r>
        <w:commentRangeEnd w:id="55"/>
        <w:r w:rsidR="00C00A82" w:rsidDel="00596AA0">
          <w:rPr>
            <w:rStyle w:val="CommentReference"/>
          </w:rPr>
          <w:commentReference w:id="55"/>
        </w:r>
      </w:del>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049762BB"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commentRangeStart w:id="66"/>
      <w:r w:rsidRPr="002038A1">
        <w:rPr>
          <w:rFonts w:ascii="Times New Roman" w:eastAsia="Times New Roman" w:hAnsi="Times New Roman" w:cs="Times New Roman"/>
          <w:b/>
          <w:bCs/>
          <w:i/>
          <w:iCs/>
          <w:color w:val="333333"/>
        </w:rPr>
        <w:t>ch</w:t>
      </w:r>
      <w:ins w:id="67" w:author="karim okasha" w:date="2019-08-27T09:27:00Z">
        <w:r w:rsidR="00596AA0">
          <w:rPr>
            <w:rFonts w:ascii="Times New Roman" w:eastAsia="Times New Roman" w:hAnsi="Times New Roman" w:cs="Times New Roman"/>
            <w:b/>
            <w:bCs/>
            <w:i/>
            <w:iCs/>
            <w:color w:val="333333"/>
          </w:rPr>
          <w:t>6</w:t>
        </w:r>
      </w:ins>
      <w:del w:id="68" w:author="karim okasha" w:date="2019-08-27T09:27:00Z">
        <w:r w:rsidRPr="002038A1" w:rsidDel="00596AA0">
          <w:rPr>
            <w:rFonts w:ascii="Times New Roman" w:eastAsia="Times New Roman" w:hAnsi="Times New Roman" w:cs="Times New Roman"/>
            <w:b/>
            <w:bCs/>
            <w:i/>
            <w:iCs/>
            <w:color w:val="333333"/>
          </w:rPr>
          <w:delText>4</w:delText>
        </w:r>
      </w:del>
      <w:r w:rsidRPr="002038A1">
        <w:rPr>
          <w:rFonts w:ascii="Times New Roman" w:eastAsia="Times New Roman" w:hAnsi="Times New Roman" w:cs="Times New Roman"/>
          <w:b/>
          <w:bCs/>
          <w:i/>
          <w:iCs/>
          <w:color w:val="333333"/>
        </w:rPr>
        <w:t>_</w:t>
      </w:r>
      <w:del w:id="69" w:author="karim okasha" w:date="2019-08-27T09:27:00Z">
        <w:r w:rsidRPr="002038A1" w:rsidDel="00596AA0">
          <w:rPr>
            <w:rFonts w:ascii="Times New Roman" w:eastAsia="Times New Roman" w:hAnsi="Times New Roman" w:cs="Times New Roman"/>
            <w:b/>
            <w:bCs/>
            <w:i/>
            <w:iCs/>
            <w:color w:val="333333"/>
          </w:rPr>
          <w:delText>junos_netops</w:delText>
        </w:r>
      </w:del>
      <w:ins w:id="70" w:author="karim okasha" w:date="2019-08-27T09:27:00Z">
        <w:r w:rsidR="00596AA0">
          <w:rPr>
            <w:rFonts w:ascii="Times New Roman" w:eastAsia="Times New Roman" w:hAnsi="Times New Roman" w:cs="Times New Roman"/>
            <w:b/>
            <w:bCs/>
            <w:i/>
            <w:iCs/>
            <w:color w:val="333333"/>
          </w:rPr>
          <w:t>mapalm</w:t>
        </w:r>
      </w:ins>
      <w:r>
        <w:rPr>
          <w:rFonts w:ascii="Times New Roman" w:eastAsia="Times New Roman" w:hAnsi="Times New Roman" w:cs="Times New Roman"/>
          <w:color w:val="333333"/>
        </w:rPr>
        <w:t>.</w:t>
      </w:r>
      <w:commentRangeEnd w:id="66"/>
      <w:r w:rsidR="00C00A82">
        <w:rPr>
          <w:rStyle w:val="CommentReference"/>
        </w:rPr>
        <w:commentReference w:id="66"/>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E419951" w14:textId="17C24404" w:rsidR="009D12F5" w:rsidRPr="00D2366F" w:rsidRDefault="009D12F5" w:rsidP="00C00A82">
      <w:pPr>
        <w:numPr>
          <w:ilvl w:val="0"/>
          <w:numId w:val="26"/>
        </w:numPr>
        <w:spacing w:before="100" w:beforeAutospacing="1" w:after="100" w:afterAutospacing="1" w:line="240" w:lineRule="auto"/>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w:t>
      </w:r>
      <w:r w:rsidR="00B65DC7">
        <w:rPr>
          <w:rFonts w:ascii="Times New Roman" w:eastAsia="Times New Roman" w:hAnsi="Times New Roman" w:cs="Times New Roman"/>
          <w:color w:val="000000"/>
        </w:rPr>
        <w:t>6</w:t>
      </w:r>
      <w:r w:rsidR="002038A1">
        <w:rPr>
          <w:rFonts w:ascii="Times New Roman" w:eastAsia="Times New Roman" w:hAnsi="Times New Roman" w:cs="Times New Roman"/>
          <w:color w:val="000000"/>
        </w:rPr>
        <w:t>_</w:t>
      </w:r>
      <w:r w:rsidR="00B65DC7">
        <w:rPr>
          <w:rFonts w:ascii="Times New Roman" w:eastAsia="Times New Roman" w:hAnsi="Times New Roman" w:cs="Times New Roman"/>
          <w:color w:val="000000"/>
        </w:rPr>
        <w:t>napalm</w:t>
      </w:r>
      <w:del w:id="71" w:author="karim okasha" w:date="2019-08-27T09:27:00Z">
        <w:r w:rsidR="002038A1" w:rsidDel="0042786C">
          <w:rPr>
            <w:rFonts w:ascii="Times New Roman" w:eastAsia="Times New Roman" w:hAnsi="Times New Roman" w:cs="Times New Roman"/>
            <w:color w:val="000000"/>
          </w:rPr>
          <w:delText>_netops</w:delText>
        </w:r>
      </w:del>
      <w:r w:rsidR="002038A1">
        <w:rPr>
          <w:rFonts w:ascii="Times New Roman" w:eastAsia="Times New Roman" w:hAnsi="Times New Roman" w:cs="Times New Roman"/>
          <w:color w:val="000000"/>
        </w:rPr>
        <w:t xml:space="preserve">)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30B716A6" w14:textId="77777777" w:rsidR="00B65DC7" w:rsidRDefault="009D12F5" w:rsidP="00B65DC7">
      <w:pPr>
        <w:pStyle w:val="Quote"/>
      </w:pPr>
      <w:r w:rsidRPr="00D2366F">
        <w:t>$ cat hosts</w:t>
      </w:r>
      <w:r w:rsidR="00633087">
        <w:br/>
      </w:r>
      <w:r w:rsidR="00633087">
        <w:br/>
      </w:r>
      <w:r w:rsidR="00B65DC7">
        <w:t>[</w:t>
      </w:r>
      <w:proofErr w:type="spellStart"/>
      <w:r w:rsidR="00B65DC7">
        <w:t>pe</w:t>
      </w:r>
      <w:proofErr w:type="spellEnd"/>
      <w:r w:rsidR="00B65DC7">
        <w:t>]</w:t>
      </w:r>
    </w:p>
    <w:p w14:paraId="7AECB704" w14:textId="77777777" w:rsidR="00B65DC7" w:rsidRDefault="00B65DC7" w:rsidP="00B65DC7">
      <w:pPr>
        <w:pStyle w:val="Quote"/>
      </w:pPr>
      <w:r>
        <w:t xml:space="preserve">mxpe01    </w:t>
      </w:r>
      <w:proofErr w:type="spellStart"/>
      <w:r>
        <w:t>ansible_host</w:t>
      </w:r>
      <w:proofErr w:type="spellEnd"/>
      <w:r>
        <w:t>=172.20.1.3</w:t>
      </w:r>
    </w:p>
    <w:p w14:paraId="6636170D" w14:textId="77777777" w:rsidR="00B65DC7" w:rsidRDefault="00B65DC7" w:rsidP="00B65DC7">
      <w:pPr>
        <w:pStyle w:val="Quote"/>
      </w:pPr>
      <w:r>
        <w:t xml:space="preserve">mxpe02    </w:t>
      </w:r>
      <w:proofErr w:type="spellStart"/>
      <w:r>
        <w:t>ansible_host</w:t>
      </w:r>
      <w:proofErr w:type="spellEnd"/>
      <w:r>
        <w:t>=172.20.1.4</w:t>
      </w:r>
    </w:p>
    <w:p w14:paraId="441F3EA4" w14:textId="77777777" w:rsidR="00B65DC7" w:rsidRDefault="00B65DC7" w:rsidP="00B65DC7">
      <w:pPr>
        <w:pStyle w:val="Quote"/>
      </w:pPr>
      <w:r>
        <w:t xml:space="preserve">xrpe03    </w:t>
      </w:r>
      <w:proofErr w:type="spellStart"/>
      <w:r>
        <w:t>ansible_host</w:t>
      </w:r>
      <w:proofErr w:type="spellEnd"/>
      <w:r>
        <w:t>=172.20.1.5</w:t>
      </w:r>
    </w:p>
    <w:p w14:paraId="7DB2E926" w14:textId="77777777" w:rsidR="00B65DC7" w:rsidRDefault="00B65DC7" w:rsidP="00B65DC7">
      <w:pPr>
        <w:pStyle w:val="Quote"/>
      </w:pPr>
    </w:p>
    <w:p w14:paraId="53A75342" w14:textId="77777777" w:rsidR="00B65DC7" w:rsidRDefault="00B65DC7" w:rsidP="00B65DC7">
      <w:pPr>
        <w:pStyle w:val="Quote"/>
      </w:pPr>
      <w:r>
        <w:t>[p]</w:t>
      </w:r>
    </w:p>
    <w:p w14:paraId="5531FFF0" w14:textId="77777777" w:rsidR="00B65DC7" w:rsidRDefault="00B65DC7" w:rsidP="00B65DC7">
      <w:pPr>
        <w:pStyle w:val="Quote"/>
      </w:pPr>
      <w:r>
        <w:t xml:space="preserve">mxp01     </w:t>
      </w:r>
      <w:proofErr w:type="spellStart"/>
      <w:r>
        <w:t>ansible_host</w:t>
      </w:r>
      <w:proofErr w:type="spellEnd"/>
      <w:r>
        <w:t>=172.20.1.2</w:t>
      </w:r>
    </w:p>
    <w:p w14:paraId="7A3488C7" w14:textId="77777777" w:rsidR="00B65DC7" w:rsidRDefault="00B65DC7" w:rsidP="00B65DC7">
      <w:pPr>
        <w:pStyle w:val="Quote"/>
      </w:pPr>
      <w:r>
        <w:t xml:space="preserve">mxp02     </w:t>
      </w:r>
      <w:proofErr w:type="spellStart"/>
      <w:r>
        <w:t>ansible_host</w:t>
      </w:r>
      <w:proofErr w:type="spellEnd"/>
      <w:r>
        <w:t>=172.20.1.6</w:t>
      </w:r>
    </w:p>
    <w:p w14:paraId="46854C84" w14:textId="77777777" w:rsidR="00B65DC7" w:rsidRDefault="00B65DC7" w:rsidP="00B65DC7">
      <w:pPr>
        <w:pStyle w:val="Quote"/>
      </w:pPr>
    </w:p>
    <w:p w14:paraId="02D538C7" w14:textId="77777777" w:rsidR="00B65DC7" w:rsidRDefault="00B65DC7" w:rsidP="00B65DC7">
      <w:pPr>
        <w:pStyle w:val="Quote"/>
      </w:pPr>
      <w:r>
        <w:t>[</w:t>
      </w:r>
      <w:proofErr w:type="spellStart"/>
      <w:r>
        <w:t>junos</w:t>
      </w:r>
      <w:proofErr w:type="spellEnd"/>
      <w:r>
        <w:t>]</w:t>
      </w:r>
    </w:p>
    <w:p w14:paraId="48EFCF15" w14:textId="77777777" w:rsidR="00B65DC7" w:rsidRDefault="00B65DC7" w:rsidP="00B65DC7">
      <w:pPr>
        <w:pStyle w:val="Quote"/>
      </w:pPr>
      <w:r>
        <w:t>mxpe01</w:t>
      </w:r>
    </w:p>
    <w:p w14:paraId="32E83997" w14:textId="77777777" w:rsidR="00B65DC7" w:rsidRDefault="00B65DC7" w:rsidP="00B65DC7">
      <w:pPr>
        <w:pStyle w:val="Quote"/>
      </w:pPr>
      <w:r>
        <w:t>mxpe02</w:t>
      </w:r>
    </w:p>
    <w:p w14:paraId="11F621FC" w14:textId="77777777" w:rsidR="00B65DC7" w:rsidRDefault="00B65DC7" w:rsidP="00B65DC7">
      <w:pPr>
        <w:pStyle w:val="Quote"/>
      </w:pPr>
      <w:r>
        <w:t>mxp01</w:t>
      </w:r>
    </w:p>
    <w:p w14:paraId="2A828901" w14:textId="77777777" w:rsidR="00B65DC7" w:rsidRDefault="00B65DC7" w:rsidP="00B65DC7">
      <w:pPr>
        <w:pStyle w:val="Quote"/>
      </w:pPr>
      <w:r>
        <w:t>mxp02</w:t>
      </w:r>
    </w:p>
    <w:p w14:paraId="6CCEB7A3" w14:textId="77777777" w:rsidR="00B65DC7" w:rsidRDefault="00B65DC7" w:rsidP="00B65DC7">
      <w:pPr>
        <w:pStyle w:val="Quote"/>
      </w:pPr>
    </w:p>
    <w:p w14:paraId="5167E4F8" w14:textId="77777777" w:rsidR="00B65DC7" w:rsidRDefault="00B65DC7" w:rsidP="00B65DC7">
      <w:pPr>
        <w:pStyle w:val="Quote"/>
      </w:pPr>
      <w:r>
        <w:t>[</w:t>
      </w:r>
      <w:proofErr w:type="spellStart"/>
      <w:r>
        <w:t>iosxr</w:t>
      </w:r>
      <w:proofErr w:type="spellEnd"/>
      <w:r>
        <w:t>]</w:t>
      </w:r>
    </w:p>
    <w:p w14:paraId="19C7E892" w14:textId="77777777" w:rsidR="00B65DC7" w:rsidRDefault="00B65DC7" w:rsidP="00B65DC7">
      <w:pPr>
        <w:pStyle w:val="Quote"/>
      </w:pPr>
      <w:r>
        <w:t>xrpe03</w:t>
      </w:r>
    </w:p>
    <w:p w14:paraId="2531E0CA" w14:textId="77777777" w:rsidR="00B65DC7" w:rsidRDefault="00B65DC7" w:rsidP="00B65DC7">
      <w:pPr>
        <w:pStyle w:val="Quote"/>
      </w:pPr>
    </w:p>
    <w:p w14:paraId="05895E42" w14:textId="77777777" w:rsidR="00B65DC7" w:rsidRDefault="00B65DC7" w:rsidP="00B65DC7">
      <w:pPr>
        <w:pStyle w:val="Quote"/>
      </w:pPr>
    </w:p>
    <w:p w14:paraId="01F1B849" w14:textId="77777777" w:rsidR="00B65DC7" w:rsidRDefault="00B65DC7" w:rsidP="00B65DC7">
      <w:pPr>
        <w:pStyle w:val="Quote"/>
      </w:pPr>
      <w:r>
        <w:t>[</w:t>
      </w:r>
      <w:proofErr w:type="spellStart"/>
      <w:r>
        <w:t>sp_</w:t>
      </w:r>
      <w:proofErr w:type="gramStart"/>
      <w:r>
        <w:t>core:children</w:t>
      </w:r>
      <w:proofErr w:type="spellEnd"/>
      <w:proofErr w:type="gramEnd"/>
      <w:r>
        <w:t>]</w:t>
      </w:r>
    </w:p>
    <w:p w14:paraId="313785BD" w14:textId="77777777" w:rsidR="00B65DC7" w:rsidRDefault="00B65DC7" w:rsidP="00B65DC7">
      <w:pPr>
        <w:pStyle w:val="Quote"/>
      </w:pPr>
      <w:proofErr w:type="spellStart"/>
      <w:r>
        <w:lastRenderedPageBreak/>
        <w:t>pe</w:t>
      </w:r>
      <w:proofErr w:type="spellEnd"/>
    </w:p>
    <w:p w14:paraId="19F35252" w14:textId="136D6987" w:rsidR="002038A1" w:rsidRDefault="00B65DC7" w:rsidP="00B65DC7">
      <w:pPr>
        <w:pStyle w:val="Quote"/>
      </w:pPr>
      <w:r>
        <w:t>p</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A7734DD" w14:textId="27C126AA"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w:t>
      </w:r>
      <w:r w:rsidR="00C030F0">
        <w:rPr>
          <w:rFonts w:ascii="Times New Roman" w:eastAsia="Times New Roman" w:hAnsi="Times New Roman" w:cs="Times New Roman"/>
          <w:color w:val="333333"/>
        </w:rPr>
        <w:t xml:space="preserve"> segment our </w:t>
      </w:r>
      <w:proofErr w:type="gramStart"/>
      <w:r w:rsidR="00C030F0">
        <w:rPr>
          <w:rFonts w:ascii="Times New Roman" w:eastAsia="Times New Roman" w:hAnsi="Times New Roman" w:cs="Times New Roman"/>
          <w:color w:val="333333"/>
        </w:rPr>
        <w:t xml:space="preserve">infrastructure </w:t>
      </w:r>
      <w:r w:rsidRPr="00D2366F">
        <w:rPr>
          <w:rFonts w:ascii="Times New Roman" w:eastAsia="Times New Roman" w:hAnsi="Times New Roman" w:cs="Times New Roman"/>
          <w:color w:val="333333"/>
        </w:rPr>
        <w:t xml:space="preserve"> </w:t>
      </w:r>
      <w:r w:rsidR="00C030F0">
        <w:rPr>
          <w:rFonts w:ascii="Times New Roman" w:eastAsia="Times New Roman" w:hAnsi="Times New Roman" w:cs="Times New Roman"/>
          <w:color w:val="333333"/>
        </w:rPr>
        <w:t>as</w:t>
      </w:r>
      <w:proofErr w:type="gramEnd"/>
      <w:r w:rsidR="00C030F0">
        <w:rPr>
          <w:rFonts w:ascii="Times New Roman" w:eastAsia="Times New Roman" w:hAnsi="Times New Roman" w:cs="Times New Roman"/>
          <w:color w:val="333333"/>
        </w:rPr>
        <w:t xml:space="preserve"> shown below</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37F51ED3" w:rsidR="009D12F5"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51AC610A" w14:textId="2214842F" w:rsidR="00C030F0"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proofErr w:type="spellStart"/>
      <w:r w:rsidRPr="00C030F0">
        <w:rPr>
          <w:rFonts w:ascii="Times New Roman" w:eastAsia="Times New Roman" w:hAnsi="Times New Roman" w:cs="Times New Roman"/>
          <w:b/>
          <w:bCs/>
          <w:color w:val="000000"/>
        </w:rPr>
        <w:t>junos</w:t>
      </w:r>
      <w:proofErr w:type="spellEnd"/>
      <w:r>
        <w:rPr>
          <w:rFonts w:ascii="Times New Roman" w:eastAsia="Times New Roman" w:hAnsi="Times New Roman" w:cs="Times New Roman"/>
          <w:color w:val="000000"/>
        </w:rPr>
        <w:t xml:space="preserve"> group to reference all the Juniper Devices in our topology.</w:t>
      </w:r>
    </w:p>
    <w:p w14:paraId="0C3120AD" w14:textId="2AEA8F00" w:rsidR="00C030F0" w:rsidRPr="00D2366F"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proofErr w:type="spellStart"/>
      <w:r w:rsidRPr="00C030F0">
        <w:rPr>
          <w:rFonts w:ascii="Times New Roman" w:eastAsia="Times New Roman" w:hAnsi="Times New Roman" w:cs="Times New Roman"/>
          <w:b/>
          <w:bCs/>
          <w:color w:val="000000"/>
        </w:rPr>
        <w:t>iosxr</w:t>
      </w:r>
      <w:proofErr w:type="spellEnd"/>
      <w:r>
        <w:rPr>
          <w:rFonts w:ascii="Times New Roman" w:eastAsia="Times New Roman" w:hAnsi="Times New Roman" w:cs="Times New Roman"/>
          <w:color w:val="000000"/>
        </w:rPr>
        <w:t xml:space="preserve"> group to reference all the nodes running IOS-XR.</w:t>
      </w:r>
    </w:p>
    <w:p w14:paraId="2217F168" w14:textId="23FD6B31" w:rsidR="00C030F0" w:rsidRDefault="00C030F0" w:rsidP="00C030F0">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Segmenting and defining groups per vendor/</w:t>
      </w:r>
      <w:proofErr w:type="spellStart"/>
      <w:r>
        <w:rPr>
          <w:rFonts w:ascii="Times New Roman" w:eastAsia="Times New Roman" w:hAnsi="Times New Roman" w:cs="Times New Roman"/>
          <w:color w:val="333333"/>
        </w:rPr>
        <w:t>os</w:t>
      </w:r>
      <w:proofErr w:type="spellEnd"/>
      <w:r>
        <w:rPr>
          <w:rFonts w:ascii="Times New Roman" w:eastAsia="Times New Roman" w:hAnsi="Times New Roman" w:cs="Times New Roman"/>
          <w:color w:val="333333"/>
        </w:rPr>
        <w:t xml:space="preserve"> </w:t>
      </w:r>
      <w:proofErr w:type="gramStart"/>
      <w:r>
        <w:rPr>
          <w:rFonts w:ascii="Times New Roman" w:eastAsia="Times New Roman" w:hAnsi="Times New Roman" w:cs="Times New Roman"/>
          <w:color w:val="333333"/>
        </w:rPr>
        <w:t>is</w:t>
      </w:r>
      <w:proofErr w:type="gramEnd"/>
      <w:r>
        <w:rPr>
          <w:rFonts w:ascii="Times New Roman" w:eastAsia="Times New Roman" w:hAnsi="Times New Roman" w:cs="Times New Roman"/>
          <w:color w:val="333333"/>
        </w:rPr>
        <w:t xml:space="preserve"> mandatory when working with NAPALM since we use these groups to specify the specific connection setting and also the parameters required for NAPALM to establish network connectivity with the devices. How we are going to use these groups and populate them with the correct parameter to connect to the devices is outlined in the next </w:t>
      </w:r>
      <w:r w:rsidR="00113789">
        <w:rPr>
          <w:rFonts w:ascii="Times New Roman" w:eastAsia="Times New Roman" w:hAnsi="Times New Roman" w:cs="Times New Roman"/>
          <w:color w:val="333333"/>
        </w:rPr>
        <w:t>recipe</w:t>
      </w:r>
      <w:r>
        <w:rPr>
          <w:rFonts w:ascii="Times New Roman" w:eastAsia="Times New Roman" w:hAnsi="Times New Roman" w:cs="Times New Roman"/>
          <w:color w:val="333333"/>
        </w:rPr>
        <w:t>.</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C15CD73" w14:textId="03ECE3B1"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Connecting </w:t>
      </w:r>
      <w:r w:rsidR="00C030F0">
        <w:rPr>
          <w:rFonts w:ascii="Arial" w:eastAsia="Times New Roman" w:hAnsi="Arial" w:cs="Arial"/>
          <w:b/>
          <w:bCs/>
          <w:color w:val="333333"/>
          <w:kern w:val="36"/>
          <w:sz w:val="48"/>
          <w:szCs w:val="48"/>
        </w:rPr>
        <w:t>to Network Devices using NAPALM</w:t>
      </w:r>
    </w:p>
    <w:p w14:paraId="2B778D0B" w14:textId="125DE51E"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w:t>
      </w:r>
      <w:r w:rsidR="00C030F0">
        <w:rPr>
          <w:rFonts w:ascii="Times New Roman" w:eastAsia="Times New Roman" w:hAnsi="Times New Roman" w:cs="Times New Roman"/>
          <w:color w:val="333333"/>
        </w:rPr>
        <w:t xml:space="preserve">to connect to both Juniper and IOS-XR nodes using NAPALM in order to start interacting with the devices. </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57AC3109"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7C575A1" w14:textId="16FAE31C" w:rsidR="00207579" w:rsidRPr="00207579" w:rsidRDefault="00207579" w:rsidP="00207579">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Juniper Devices configure the username and password as shown below</w:t>
      </w:r>
    </w:p>
    <w:p w14:paraId="6117718B" w14:textId="77777777" w:rsidR="00207579" w:rsidRDefault="00207579" w:rsidP="00207579">
      <w:pPr>
        <w:pStyle w:val="Quote"/>
      </w:pPr>
      <w:r>
        <w:t>system {</w:t>
      </w:r>
    </w:p>
    <w:p w14:paraId="600C2286" w14:textId="77777777" w:rsidR="00207579" w:rsidRDefault="00207579" w:rsidP="00207579">
      <w:pPr>
        <w:pStyle w:val="Quote"/>
      </w:pPr>
      <w:r>
        <w:t xml:space="preserve">    login {</w:t>
      </w:r>
    </w:p>
    <w:p w14:paraId="4C954944" w14:textId="77777777" w:rsidR="00207579" w:rsidRDefault="00207579" w:rsidP="00207579">
      <w:pPr>
        <w:pStyle w:val="Quote"/>
      </w:pPr>
      <w:r>
        <w:t xml:space="preserve">        user ansible {</w:t>
      </w:r>
    </w:p>
    <w:p w14:paraId="308FD135" w14:textId="77777777" w:rsidR="00207579" w:rsidRDefault="00207579" w:rsidP="00207579">
      <w:pPr>
        <w:pStyle w:val="Quote"/>
      </w:pPr>
      <w:r>
        <w:t xml:space="preserve">            class super-user;</w:t>
      </w:r>
    </w:p>
    <w:p w14:paraId="1859B03A" w14:textId="77777777" w:rsidR="00207579" w:rsidRDefault="00207579" w:rsidP="00207579">
      <w:pPr>
        <w:pStyle w:val="Quote"/>
      </w:pPr>
      <w:r>
        <w:t xml:space="preserve">            authentication {</w:t>
      </w:r>
    </w:p>
    <w:p w14:paraId="43CA6FF8" w14:textId="6DC0D81D" w:rsidR="00207579" w:rsidRDefault="00207579" w:rsidP="00207579">
      <w:pPr>
        <w:pStyle w:val="Quote"/>
      </w:pPr>
      <w:r>
        <w:t xml:space="preserve">                encrypted-password "$1$mR940Z9C$ipX9sLKTRDeljQXvWFfJm1"; ## </w:t>
      </w:r>
      <w:r w:rsidR="00626FE3">
        <w:t>ansible123</w:t>
      </w:r>
    </w:p>
    <w:p w14:paraId="48366133" w14:textId="77777777" w:rsidR="00207579" w:rsidRDefault="00207579" w:rsidP="00207579">
      <w:pPr>
        <w:pStyle w:val="Quote"/>
      </w:pPr>
      <w:r>
        <w:t xml:space="preserve">            }</w:t>
      </w:r>
    </w:p>
    <w:p w14:paraId="693BAEC7" w14:textId="77777777" w:rsidR="00207579" w:rsidRDefault="00207579" w:rsidP="00207579">
      <w:pPr>
        <w:pStyle w:val="Quote"/>
      </w:pPr>
      <w:r>
        <w:t xml:space="preserve">        }</w:t>
      </w:r>
    </w:p>
    <w:p w14:paraId="434DBA04" w14:textId="77777777" w:rsidR="00207579" w:rsidRDefault="00207579" w:rsidP="00207579">
      <w:pPr>
        <w:pStyle w:val="Quote"/>
      </w:pPr>
      <w:r>
        <w:t xml:space="preserve">    }</w:t>
      </w:r>
    </w:p>
    <w:p w14:paraId="3E60F135" w14:textId="53E3490A" w:rsidR="004D57DF" w:rsidRDefault="00207579" w:rsidP="00207579">
      <w:pPr>
        <w:pStyle w:val="Quote"/>
      </w:pPr>
      <w:r>
        <w:t>}</w:t>
      </w:r>
      <w:r>
        <w:br/>
      </w:r>
    </w:p>
    <w:p w14:paraId="4550ED0B" w14:textId="1A4BC1B4" w:rsidR="00207579" w:rsidRPr="00A34871" w:rsidRDefault="00207579" w:rsidP="00A34871">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w:t>
      </w:r>
      <w:proofErr w:type="gramStart"/>
      <w:r>
        <w:rPr>
          <w:rFonts w:ascii="Times New Roman" w:eastAsia="Times New Roman" w:hAnsi="Times New Roman" w:cs="Times New Roman"/>
          <w:color w:val="000000"/>
        </w:rPr>
        <w:t>The</w:t>
      </w:r>
      <w:proofErr w:type="gramEnd"/>
      <w:r>
        <w:rPr>
          <w:rFonts w:ascii="Times New Roman" w:eastAsia="Times New Roman" w:hAnsi="Times New Roman" w:cs="Times New Roman"/>
          <w:color w:val="000000"/>
        </w:rPr>
        <w:t xml:space="preserve"> Cisco IOS-XR Device configure the username and password as shown below</w:t>
      </w:r>
    </w:p>
    <w:p w14:paraId="0675BA33" w14:textId="77777777" w:rsidR="00207579" w:rsidRDefault="00207579" w:rsidP="00207579">
      <w:pPr>
        <w:pStyle w:val="Quote"/>
      </w:pPr>
      <w:r>
        <w:t>!</w:t>
      </w:r>
    </w:p>
    <w:p w14:paraId="739AADE3" w14:textId="77777777" w:rsidR="00207579" w:rsidRDefault="00207579" w:rsidP="00207579">
      <w:pPr>
        <w:pStyle w:val="Quote"/>
      </w:pPr>
      <w:r>
        <w:t>username ansible</w:t>
      </w:r>
    </w:p>
    <w:p w14:paraId="7FC411DE" w14:textId="77777777" w:rsidR="00207579" w:rsidRDefault="00207579" w:rsidP="00207579">
      <w:pPr>
        <w:pStyle w:val="Quote"/>
      </w:pPr>
      <w:r>
        <w:t xml:space="preserve"> group root-system</w:t>
      </w:r>
    </w:p>
    <w:p w14:paraId="1722C615" w14:textId="5EA23975" w:rsidR="00207579" w:rsidRDefault="00207579" w:rsidP="00207579">
      <w:pPr>
        <w:pStyle w:val="Quote"/>
      </w:pPr>
      <w:r>
        <w:lastRenderedPageBreak/>
        <w:t xml:space="preserve"> password 7 14161C180506262E757A60</w:t>
      </w:r>
      <w:r w:rsidR="00501852">
        <w:t xml:space="preserve"> #</w:t>
      </w:r>
      <w:r w:rsidR="00626FE3">
        <w:t xml:space="preserve"> ansible123</w:t>
      </w:r>
    </w:p>
    <w:p w14:paraId="4BC14A6F" w14:textId="7F3B8929" w:rsidR="00207579" w:rsidRPr="00397344" w:rsidRDefault="00207579" w:rsidP="00397344">
      <w:pPr>
        <w:pStyle w:val="Quote"/>
      </w:pPr>
      <w:r>
        <w:t>!</w:t>
      </w:r>
    </w:p>
    <w:p w14:paraId="63A1F8B0" w14:textId="3B24CE78" w:rsidR="004D57DF" w:rsidRDefault="00397344"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Enable NETCONF on the Juniper Devices</w:t>
      </w:r>
    </w:p>
    <w:p w14:paraId="052535EC" w14:textId="77777777" w:rsidR="00397344" w:rsidRDefault="00397344" w:rsidP="00397344">
      <w:pPr>
        <w:pStyle w:val="Quote"/>
      </w:pPr>
      <w:r>
        <w:t>system {</w:t>
      </w:r>
    </w:p>
    <w:p w14:paraId="2C78EF01" w14:textId="77777777" w:rsidR="00397344" w:rsidRDefault="00397344" w:rsidP="00397344">
      <w:pPr>
        <w:pStyle w:val="Quote"/>
      </w:pPr>
      <w:r>
        <w:t xml:space="preserve">    services {</w:t>
      </w:r>
    </w:p>
    <w:p w14:paraId="3953E8D6" w14:textId="77777777" w:rsidR="00397344" w:rsidRDefault="00397344" w:rsidP="00397344">
      <w:pPr>
        <w:pStyle w:val="Quote"/>
      </w:pPr>
      <w:r>
        <w:t xml:space="preserve">        </w:t>
      </w:r>
      <w:proofErr w:type="spellStart"/>
      <w:r>
        <w:t>netconf</w:t>
      </w:r>
      <w:proofErr w:type="spellEnd"/>
      <w:r>
        <w:t xml:space="preserve"> {</w:t>
      </w:r>
    </w:p>
    <w:p w14:paraId="63181B27" w14:textId="77777777" w:rsidR="00397344" w:rsidRDefault="00397344" w:rsidP="00397344">
      <w:pPr>
        <w:pStyle w:val="Quote"/>
      </w:pPr>
      <w:r>
        <w:t xml:space="preserve">            </w:t>
      </w:r>
      <w:proofErr w:type="spellStart"/>
      <w:r>
        <w:t>ssh</w:t>
      </w:r>
      <w:proofErr w:type="spellEnd"/>
      <w:r>
        <w:t xml:space="preserve"> {</w:t>
      </w:r>
    </w:p>
    <w:p w14:paraId="2ED696F6" w14:textId="77777777" w:rsidR="00397344" w:rsidRDefault="00397344" w:rsidP="00397344">
      <w:pPr>
        <w:pStyle w:val="Quote"/>
      </w:pPr>
      <w:r>
        <w:t xml:space="preserve">                port 830;</w:t>
      </w:r>
    </w:p>
    <w:p w14:paraId="796A3581" w14:textId="77777777" w:rsidR="00397344" w:rsidRDefault="00397344" w:rsidP="00397344">
      <w:pPr>
        <w:pStyle w:val="Quote"/>
      </w:pPr>
      <w:r>
        <w:t xml:space="preserve">            }</w:t>
      </w:r>
    </w:p>
    <w:p w14:paraId="794038FD" w14:textId="77777777" w:rsidR="00397344" w:rsidRDefault="00397344" w:rsidP="00397344">
      <w:pPr>
        <w:pStyle w:val="Quote"/>
      </w:pPr>
      <w:r>
        <w:t xml:space="preserve">        }</w:t>
      </w:r>
    </w:p>
    <w:p w14:paraId="0B17E9BA" w14:textId="77777777" w:rsidR="00397344" w:rsidRDefault="00397344" w:rsidP="00397344">
      <w:pPr>
        <w:pStyle w:val="Quote"/>
      </w:pPr>
      <w:r>
        <w:t xml:space="preserve">    }</w:t>
      </w:r>
    </w:p>
    <w:p w14:paraId="37509128" w14:textId="4C02F220" w:rsidR="00397344" w:rsidRPr="00A34871" w:rsidRDefault="00397344" w:rsidP="00A34871">
      <w:pPr>
        <w:pStyle w:val="Quote"/>
      </w:pPr>
      <w:r>
        <w:t>}</w:t>
      </w:r>
    </w:p>
    <w:p w14:paraId="01FE0343" w14:textId="482C0930" w:rsidR="00397344" w:rsidRPr="00397344" w:rsidRDefault="00397344" w:rsidP="00397344">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IOS-XR Devices we need to enable SSH as well as enable xml-agent </w:t>
      </w:r>
    </w:p>
    <w:p w14:paraId="2273BEC3" w14:textId="77777777" w:rsidR="00397344" w:rsidRDefault="00397344" w:rsidP="00397344">
      <w:pPr>
        <w:pStyle w:val="Quote"/>
      </w:pPr>
      <w:r>
        <w:t>!</w:t>
      </w:r>
    </w:p>
    <w:p w14:paraId="4D6A00A1" w14:textId="77777777" w:rsidR="00397344" w:rsidRDefault="00397344" w:rsidP="00397344">
      <w:pPr>
        <w:pStyle w:val="Quote"/>
      </w:pPr>
      <w:r>
        <w:t xml:space="preserve">xml agent </w:t>
      </w:r>
      <w:proofErr w:type="spellStart"/>
      <w:r>
        <w:t>tty</w:t>
      </w:r>
      <w:proofErr w:type="spellEnd"/>
    </w:p>
    <w:p w14:paraId="76A6FD65" w14:textId="77777777" w:rsidR="00397344" w:rsidRDefault="00397344" w:rsidP="00397344">
      <w:pPr>
        <w:pStyle w:val="Quote"/>
      </w:pPr>
      <w:r>
        <w:t xml:space="preserve"> iteration off</w:t>
      </w:r>
    </w:p>
    <w:p w14:paraId="7F5414E2" w14:textId="77777777" w:rsidR="00397344" w:rsidRDefault="00397344" w:rsidP="00397344">
      <w:pPr>
        <w:pStyle w:val="Quote"/>
      </w:pPr>
      <w:r>
        <w:t>!</w:t>
      </w:r>
    </w:p>
    <w:p w14:paraId="57B2126B" w14:textId="77777777" w:rsidR="00397344" w:rsidRDefault="00397344" w:rsidP="00397344">
      <w:pPr>
        <w:pStyle w:val="Quote"/>
      </w:pPr>
      <w:r>
        <w:t>xml agent</w:t>
      </w:r>
    </w:p>
    <w:p w14:paraId="6579777F" w14:textId="77777777" w:rsidR="00397344" w:rsidRDefault="00397344" w:rsidP="00397344">
      <w:pPr>
        <w:pStyle w:val="Quote"/>
      </w:pPr>
      <w:r>
        <w:t>!</w:t>
      </w:r>
    </w:p>
    <w:p w14:paraId="7FEA412A" w14:textId="77777777" w:rsidR="00397344" w:rsidRDefault="00397344" w:rsidP="00397344">
      <w:pPr>
        <w:pStyle w:val="Quote"/>
      </w:pPr>
      <w:proofErr w:type="spellStart"/>
      <w:r>
        <w:t>ssh</w:t>
      </w:r>
      <w:proofErr w:type="spellEnd"/>
      <w:r>
        <w:t xml:space="preserve"> server v2</w:t>
      </w:r>
    </w:p>
    <w:p w14:paraId="25C2C305" w14:textId="0463CE45" w:rsidR="00397344" w:rsidRPr="00397344" w:rsidRDefault="00397344" w:rsidP="00397344">
      <w:pPr>
        <w:pStyle w:val="Quote"/>
      </w:pPr>
      <w:proofErr w:type="spellStart"/>
      <w:r>
        <w:t>ssh</w:t>
      </w:r>
      <w:proofErr w:type="spellEnd"/>
      <w:r>
        <w:t xml:space="preserve"> server </w:t>
      </w:r>
      <w:proofErr w:type="spellStart"/>
      <w:r>
        <w:t>vrf</w:t>
      </w:r>
      <w:proofErr w:type="spellEnd"/>
      <w:r>
        <w:t xml:space="preserve"> default</w:t>
      </w:r>
      <w:r>
        <w:br/>
      </w:r>
    </w:p>
    <w:p w14:paraId="1D4EBD35" w14:textId="6F65B959" w:rsidR="004D57DF" w:rsidRDefault="00A34871"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Ansible machine create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directory under the ch6_napalm_netops and create the </w:t>
      </w:r>
      <w:proofErr w:type="spellStart"/>
      <w:r>
        <w:rPr>
          <w:rFonts w:ascii="Times New Roman" w:eastAsia="Times New Roman" w:hAnsi="Times New Roman" w:cs="Times New Roman"/>
          <w:color w:val="000000"/>
        </w:rPr>
        <w:t>junos.yml</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iosxr.yml</w:t>
      </w:r>
      <w:proofErr w:type="spellEnd"/>
      <w:r>
        <w:rPr>
          <w:rFonts w:ascii="Times New Roman" w:eastAsia="Times New Roman" w:hAnsi="Times New Roman" w:cs="Times New Roman"/>
          <w:color w:val="000000"/>
        </w:rPr>
        <w:t xml:space="preserve"> as shown below</w:t>
      </w:r>
    </w:p>
    <w:p w14:paraId="21811FD1" w14:textId="4E05A29B" w:rsidR="00A34871" w:rsidRDefault="00A34871" w:rsidP="00A34871">
      <w:pPr>
        <w:pStyle w:val="Quote"/>
      </w:pPr>
      <w:r>
        <w:t xml:space="preserve">$ </w:t>
      </w:r>
      <w:r w:rsidR="00687A95" w:rsidRPr="00687A95">
        <w:t xml:space="preserve">cat </w:t>
      </w:r>
      <w:proofErr w:type="spellStart"/>
      <w:r w:rsidR="00687A95" w:rsidRPr="00687A95">
        <w:t>group_vars</w:t>
      </w:r>
      <w:proofErr w:type="spellEnd"/>
      <w:r w:rsidR="00687A95" w:rsidRPr="00687A95">
        <w:t>/</w:t>
      </w:r>
      <w:proofErr w:type="spellStart"/>
      <w:r w:rsidR="00687A95">
        <w:t>iosxr</w:t>
      </w:r>
      <w:r w:rsidR="00687A95" w:rsidRPr="00687A95">
        <w:t>.yml</w:t>
      </w:r>
      <w:proofErr w:type="spellEnd"/>
      <w:r w:rsidR="00687A95">
        <w:br/>
      </w:r>
      <w:r>
        <w:br/>
      </w:r>
      <w:proofErr w:type="spellStart"/>
      <w:r>
        <w:t>ansible_network_os</w:t>
      </w:r>
      <w:proofErr w:type="spellEnd"/>
      <w:r>
        <w:t xml:space="preserve">: </w:t>
      </w:r>
      <w:proofErr w:type="spellStart"/>
      <w:r>
        <w:t>junos</w:t>
      </w:r>
      <w:proofErr w:type="spellEnd"/>
    </w:p>
    <w:p w14:paraId="71AE46C0" w14:textId="77777777" w:rsidR="00A34871" w:rsidRDefault="00A34871" w:rsidP="00A34871">
      <w:pPr>
        <w:pStyle w:val="Quote"/>
      </w:pPr>
      <w:proofErr w:type="spellStart"/>
      <w:r>
        <w:t>ansible_connection</w:t>
      </w:r>
      <w:proofErr w:type="spellEnd"/>
      <w:r>
        <w:t xml:space="preserve">: </w:t>
      </w:r>
      <w:proofErr w:type="spellStart"/>
      <w:r>
        <w:t>netconf</w:t>
      </w:r>
      <w:proofErr w:type="spellEnd"/>
    </w:p>
    <w:p w14:paraId="45DD2BEF" w14:textId="77777777" w:rsidR="00A34871" w:rsidRDefault="00A34871" w:rsidP="00A34871">
      <w:pPr>
        <w:pStyle w:val="Quote"/>
      </w:pPr>
      <w:proofErr w:type="spellStart"/>
      <w:r>
        <w:t>ansible_user</w:t>
      </w:r>
      <w:proofErr w:type="spellEnd"/>
      <w:r>
        <w:t>: ansible</w:t>
      </w:r>
    </w:p>
    <w:p w14:paraId="299A3B62" w14:textId="25C675B7" w:rsidR="00687A95" w:rsidRDefault="00A34871" w:rsidP="00687A95">
      <w:pPr>
        <w:pStyle w:val="Quote"/>
      </w:pPr>
      <w:proofErr w:type="spellStart"/>
      <w:r>
        <w:t>ansible_ssh_pass</w:t>
      </w:r>
      <w:proofErr w:type="spellEnd"/>
      <w:r>
        <w:t>: ansible123</w:t>
      </w:r>
      <w:r w:rsidR="00687A95">
        <w:br/>
      </w:r>
      <w:r w:rsidR="00687A95">
        <w:br/>
        <w:t xml:space="preserve">$ </w:t>
      </w:r>
      <w:r w:rsidR="00687A95" w:rsidRPr="00687A95">
        <w:t xml:space="preserve">cat </w:t>
      </w:r>
      <w:proofErr w:type="spellStart"/>
      <w:r w:rsidR="00687A95" w:rsidRPr="00687A95">
        <w:t>group_vars</w:t>
      </w:r>
      <w:proofErr w:type="spellEnd"/>
      <w:r w:rsidR="00687A95" w:rsidRPr="00687A95">
        <w:t>/</w:t>
      </w:r>
      <w:proofErr w:type="spellStart"/>
      <w:r w:rsidR="00687A95" w:rsidRPr="00687A95">
        <w:t>junos.yml</w:t>
      </w:r>
      <w:proofErr w:type="spellEnd"/>
      <w:r w:rsidR="00687A95">
        <w:br/>
      </w:r>
      <w:r w:rsidR="00687A95">
        <w:br/>
      </w:r>
      <w:proofErr w:type="spellStart"/>
      <w:r w:rsidR="00687A95">
        <w:t>ansible_network_os</w:t>
      </w:r>
      <w:proofErr w:type="spellEnd"/>
      <w:r w:rsidR="00687A95">
        <w:t xml:space="preserve">: </w:t>
      </w:r>
      <w:proofErr w:type="spellStart"/>
      <w:r w:rsidR="00671002">
        <w:t>iosxr</w:t>
      </w:r>
      <w:proofErr w:type="spellEnd"/>
    </w:p>
    <w:p w14:paraId="1CE4E436" w14:textId="0F4ACE7A" w:rsidR="00687A95" w:rsidRDefault="00687A95" w:rsidP="00687A95">
      <w:pPr>
        <w:pStyle w:val="Quote"/>
      </w:pPr>
      <w:proofErr w:type="spellStart"/>
      <w:r>
        <w:t>ansible_connection</w:t>
      </w:r>
      <w:proofErr w:type="spellEnd"/>
      <w:r>
        <w:t xml:space="preserve">: </w:t>
      </w:r>
      <w:proofErr w:type="spellStart"/>
      <w:r w:rsidR="00671002">
        <w:t>network_cli</w:t>
      </w:r>
      <w:proofErr w:type="spellEnd"/>
    </w:p>
    <w:p w14:paraId="1413BBA5" w14:textId="77777777" w:rsidR="00687A95" w:rsidRDefault="00687A95" w:rsidP="00687A95">
      <w:pPr>
        <w:pStyle w:val="Quote"/>
      </w:pPr>
      <w:proofErr w:type="spellStart"/>
      <w:r>
        <w:t>ansible_user</w:t>
      </w:r>
      <w:proofErr w:type="spellEnd"/>
      <w:r>
        <w:t>: ansible</w:t>
      </w:r>
    </w:p>
    <w:p w14:paraId="1E65A273" w14:textId="3A628748" w:rsidR="004D57DF" w:rsidRPr="00D65496" w:rsidRDefault="00687A95" w:rsidP="00D65496">
      <w:pPr>
        <w:pStyle w:val="Quote"/>
      </w:pPr>
      <w:proofErr w:type="spellStart"/>
      <w:r>
        <w:lastRenderedPageBreak/>
        <w:t>ansible_ssh_pass</w:t>
      </w:r>
      <w:proofErr w:type="spellEnd"/>
      <w:r>
        <w:t>: ansible123</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5F9B153D" w14:textId="0F2E5591" w:rsidR="002401CE" w:rsidRDefault="00463B4B"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uses specific transport API to connect to the different vendor devices as outlined in this chapter introduction, thus in our sample topology it required NETCONF to be enabled on the Juniper devices as well as SSH enabled on Cisco IOS-XR devices. </w:t>
      </w:r>
      <w:proofErr w:type="gramStart"/>
      <w:r>
        <w:rPr>
          <w:rFonts w:ascii="Times New Roman" w:eastAsia="Times New Roman" w:hAnsi="Times New Roman" w:cs="Times New Roman"/>
          <w:color w:val="333333"/>
        </w:rPr>
        <w:t>Also</w:t>
      </w:r>
      <w:proofErr w:type="gramEnd"/>
      <w:r>
        <w:rPr>
          <w:rFonts w:ascii="Times New Roman" w:eastAsia="Times New Roman" w:hAnsi="Times New Roman" w:cs="Times New Roman"/>
          <w:color w:val="333333"/>
        </w:rPr>
        <w:t xml:space="preserve"> the username/password used on the ansible control machine to authenticate with the devices must be configured on the remote nodes. We perform all these steps on the devices in order to make it</w:t>
      </w:r>
      <w:commentRangeStart w:id="72"/>
      <w:r>
        <w:rPr>
          <w:rFonts w:ascii="Times New Roman" w:eastAsia="Times New Roman" w:hAnsi="Times New Roman" w:cs="Times New Roman"/>
          <w:color w:val="333333"/>
        </w:rPr>
        <w:t xml:space="preserve"> </w:t>
      </w:r>
      <w:commentRangeStart w:id="73"/>
      <w:r>
        <w:rPr>
          <w:rFonts w:ascii="Times New Roman" w:eastAsia="Times New Roman" w:hAnsi="Times New Roman" w:cs="Times New Roman"/>
          <w:color w:val="333333"/>
        </w:rPr>
        <w:t>read</w:t>
      </w:r>
      <w:ins w:id="74" w:author="karim okasha" w:date="2019-08-27T09:27:00Z">
        <w:r w:rsidR="0042786C">
          <w:rPr>
            <w:rFonts w:ascii="Times New Roman" w:eastAsia="Times New Roman" w:hAnsi="Times New Roman" w:cs="Times New Roman"/>
            <w:color w:val="333333"/>
          </w:rPr>
          <w:t>y</w:t>
        </w:r>
        <w:commentRangeEnd w:id="73"/>
        <w:r w:rsidR="0042786C">
          <w:rPr>
            <w:rStyle w:val="CommentReference"/>
          </w:rPr>
          <w:commentReference w:id="73"/>
        </w:r>
      </w:ins>
      <w:r>
        <w:rPr>
          <w:rFonts w:ascii="Times New Roman" w:eastAsia="Times New Roman" w:hAnsi="Times New Roman" w:cs="Times New Roman"/>
          <w:color w:val="333333"/>
        </w:rPr>
        <w:t xml:space="preserve"> </w:t>
      </w:r>
      <w:commentRangeEnd w:id="72"/>
      <w:r w:rsidR="00113789">
        <w:rPr>
          <w:rStyle w:val="CommentReference"/>
        </w:rPr>
        <w:commentReference w:id="72"/>
      </w:r>
      <w:r>
        <w:rPr>
          <w:rFonts w:ascii="Times New Roman" w:eastAsia="Times New Roman" w:hAnsi="Times New Roman" w:cs="Times New Roman"/>
          <w:color w:val="333333"/>
        </w:rPr>
        <w:t xml:space="preserve">for NAPALM to communicate with the devices. </w:t>
      </w:r>
    </w:p>
    <w:p w14:paraId="14259234" w14:textId="7DA13E30" w:rsidR="004D57DF" w:rsidRDefault="00463B4B"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 the Ansible machine we set the </w:t>
      </w:r>
      <w:proofErr w:type="spellStart"/>
      <w:r w:rsidRPr="00463B4B">
        <w:rPr>
          <w:rFonts w:ascii="Times New Roman" w:eastAsia="Times New Roman" w:hAnsi="Times New Roman" w:cs="Times New Roman"/>
          <w:b/>
          <w:bCs/>
          <w:color w:val="333333"/>
        </w:rPr>
        <w:t>ansible_connection</w:t>
      </w:r>
      <w:proofErr w:type="spellEnd"/>
      <w:r>
        <w:rPr>
          <w:rFonts w:ascii="Times New Roman" w:eastAsia="Times New Roman" w:hAnsi="Times New Roman" w:cs="Times New Roman"/>
          <w:color w:val="333333"/>
        </w:rPr>
        <w:t xml:space="preserve"> per each vendor </w:t>
      </w:r>
      <w:proofErr w:type="gramStart"/>
      <w:r>
        <w:rPr>
          <w:rFonts w:ascii="Times New Roman" w:eastAsia="Times New Roman" w:hAnsi="Times New Roman" w:cs="Times New Roman"/>
          <w:color w:val="333333"/>
        </w:rPr>
        <w:t xml:space="preserve">( </w:t>
      </w:r>
      <w:proofErr w:type="spellStart"/>
      <w:r>
        <w:rPr>
          <w:rFonts w:ascii="Times New Roman" w:eastAsia="Times New Roman" w:hAnsi="Times New Roman" w:cs="Times New Roman"/>
          <w:color w:val="333333"/>
        </w:rPr>
        <w:t>netconf</w:t>
      </w:r>
      <w:proofErr w:type="spellEnd"/>
      <w:proofErr w:type="gramEnd"/>
      <w:r>
        <w:rPr>
          <w:rFonts w:ascii="Times New Roman" w:eastAsia="Times New Roman" w:hAnsi="Times New Roman" w:cs="Times New Roman"/>
          <w:color w:val="333333"/>
        </w:rPr>
        <w:t xml:space="preserve"> for juniper and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for </w:t>
      </w:r>
      <w:proofErr w:type="spellStart"/>
      <w:r>
        <w:rPr>
          <w:rFonts w:ascii="Times New Roman" w:eastAsia="Times New Roman" w:hAnsi="Times New Roman" w:cs="Times New Roman"/>
          <w:color w:val="333333"/>
        </w:rPr>
        <w:t>iosxr</w:t>
      </w:r>
      <w:proofErr w:type="spellEnd"/>
      <w:r>
        <w:rPr>
          <w:rFonts w:ascii="Times New Roman" w:eastAsia="Times New Roman" w:hAnsi="Times New Roman" w:cs="Times New Roman"/>
          <w:color w:val="333333"/>
        </w:rPr>
        <w:t xml:space="preserve">) and we specify the </w:t>
      </w:r>
      <w:proofErr w:type="spellStart"/>
      <w:r>
        <w:rPr>
          <w:rFonts w:ascii="Times New Roman" w:eastAsia="Times New Roman" w:hAnsi="Times New Roman" w:cs="Times New Roman"/>
          <w:color w:val="333333"/>
        </w:rPr>
        <w:t>ansible_network_os</w:t>
      </w:r>
      <w:proofErr w:type="spellEnd"/>
      <w:r>
        <w:rPr>
          <w:rFonts w:ascii="Times New Roman" w:eastAsia="Times New Roman" w:hAnsi="Times New Roman" w:cs="Times New Roman"/>
          <w:color w:val="333333"/>
        </w:rPr>
        <w:t xml:space="preserve"> to </w:t>
      </w:r>
      <w:r w:rsidR="002401CE">
        <w:rPr>
          <w:rFonts w:ascii="Times New Roman" w:eastAsia="Times New Roman" w:hAnsi="Times New Roman" w:cs="Times New Roman"/>
          <w:color w:val="333333"/>
        </w:rPr>
        <w:t xml:space="preserve">designate the vendor OS. We specify the username and password via </w:t>
      </w:r>
      <w:proofErr w:type="spellStart"/>
      <w:r w:rsidR="002401CE">
        <w:rPr>
          <w:rFonts w:ascii="Times New Roman" w:eastAsia="Times New Roman" w:hAnsi="Times New Roman" w:cs="Times New Roman"/>
          <w:color w:val="333333"/>
        </w:rPr>
        <w:t>ansible_user</w:t>
      </w:r>
      <w:proofErr w:type="spellEnd"/>
      <w:r w:rsidR="002401CE">
        <w:rPr>
          <w:rFonts w:ascii="Times New Roman" w:eastAsia="Times New Roman" w:hAnsi="Times New Roman" w:cs="Times New Roman"/>
          <w:color w:val="333333"/>
        </w:rPr>
        <w:t xml:space="preserve"> and </w:t>
      </w:r>
      <w:proofErr w:type="spellStart"/>
      <w:r w:rsidR="002401CE">
        <w:rPr>
          <w:rFonts w:ascii="Times New Roman" w:eastAsia="Times New Roman" w:hAnsi="Times New Roman" w:cs="Times New Roman"/>
          <w:color w:val="333333"/>
        </w:rPr>
        <w:t>ansibe_ssh_pass</w:t>
      </w:r>
      <w:proofErr w:type="spellEnd"/>
      <w:r w:rsidR="002401CE">
        <w:rPr>
          <w:rFonts w:ascii="Times New Roman" w:eastAsia="Times New Roman" w:hAnsi="Times New Roman" w:cs="Times New Roman"/>
          <w:color w:val="333333"/>
        </w:rPr>
        <w:t xml:space="preserve">. All these parameters are defined under the </w:t>
      </w:r>
      <w:proofErr w:type="spellStart"/>
      <w:r w:rsidR="002401CE">
        <w:rPr>
          <w:rFonts w:ascii="Times New Roman" w:eastAsia="Times New Roman" w:hAnsi="Times New Roman" w:cs="Times New Roman"/>
          <w:color w:val="333333"/>
        </w:rPr>
        <w:t>group_vars</w:t>
      </w:r>
      <w:proofErr w:type="spellEnd"/>
      <w:r w:rsidR="002401CE">
        <w:rPr>
          <w:rFonts w:ascii="Times New Roman" w:eastAsia="Times New Roman" w:hAnsi="Times New Roman" w:cs="Times New Roman"/>
          <w:color w:val="333333"/>
        </w:rPr>
        <w:t xml:space="preserve"> </w:t>
      </w:r>
      <w:proofErr w:type="spellStart"/>
      <w:r w:rsidR="002401CE">
        <w:rPr>
          <w:rFonts w:ascii="Times New Roman" w:eastAsia="Times New Roman" w:hAnsi="Times New Roman" w:cs="Times New Roman"/>
          <w:color w:val="333333"/>
        </w:rPr>
        <w:t>hierarichy</w:t>
      </w:r>
      <w:proofErr w:type="spellEnd"/>
      <w:r w:rsidR="002401CE">
        <w:rPr>
          <w:rFonts w:ascii="Times New Roman" w:eastAsia="Times New Roman" w:hAnsi="Times New Roman" w:cs="Times New Roman"/>
          <w:color w:val="333333"/>
        </w:rPr>
        <w:t xml:space="preserve"> </w:t>
      </w:r>
      <w:r w:rsidR="00D65496">
        <w:rPr>
          <w:rFonts w:ascii="Times New Roman" w:eastAsia="Times New Roman" w:hAnsi="Times New Roman" w:cs="Times New Roman"/>
          <w:color w:val="333333"/>
        </w:rPr>
        <w:t xml:space="preserve">under </w:t>
      </w:r>
      <w:proofErr w:type="spellStart"/>
      <w:r w:rsidR="00D65496">
        <w:rPr>
          <w:rFonts w:ascii="Times New Roman" w:eastAsia="Times New Roman" w:hAnsi="Times New Roman" w:cs="Times New Roman"/>
          <w:color w:val="333333"/>
        </w:rPr>
        <w:t>junos.yml</w:t>
      </w:r>
      <w:proofErr w:type="spellEnd"/>
      <w:r w:rsidR="00D65496">
        <w:rPr>
          <w:rFonts w:ascii="Times New Roman" w:eastAsia="Times New Roman" w:hAnsi="Times New Roman" w:cs="Times New Roman"/>
          <w:color w:val="333333"/>
        </w:rPr>
        <w:t xml:space="preserve"> and </w:t>
      </w:r>
      <w:proofErr w:type="spellStart"/>
      <w:r w:rsidR="00D65496">
        <w:rPr>
          <w:rFonts w:ascii="Times New Roman" w:eastAsia="Times New Roman" w:hAnsi="Times New Roman" w:cs="Times New Roman"/>
          <w:color w:val="333333"/>
        </w:rPr>
        <w:t>iosxr.yml</w:t>
      </w:r>
      <w:proofErr w:type="spellEnd"/>
      <w:r w:rsidR="00D65496">
        <w:rPr>
          <w:rFonts w:ascii="Times New Roman" w:eastAsia="Times New Roman" w:hAnsi="Times New Roman" w:cs="Times New Roman"/>
          <w:color w:val="333333"/>
        </w:rPr>
        <w:t xml:space="preserve"> corresponding to the groups that we defined in our inventory to group the devices on vendor </w:t>
      </w:r>
      <w:proofErr w:type="spellStart"/>
      <w:r w:rsidR="00D65496">
        <w:rPr>
          <w:rFonts w:ascii="Times New Roman" w:eastAsia="Times New Roman" w:hAnsi="Times New Roman" w:cs="Times New Roman"/>
          <w:color w:val="333333"/>
        </w:rPr>
        <w:t>os</w:t>
      </w:r>
      <w:proofErr w:type="spellEnd"/>
      <w:r w:rsidR="00D65496">
        <w:rPr>
          <w:rFonts w:ascii="Times New Roman" w:eastAsia="Times New Roman" w:hAnsi="Times New Roman" w:cs="Times New Roman"/>
          <w:color w:val="333333"/>
        </w:rPr>
        <w:t xml:space="preserve"> basics.</w:t>
      </w:r>
    </w:p>
    <w:p w14:paraId="2DDBADAD" w14:textId="0037B30F" w:rsidR="00D65496" w:rsidRDefault="00D65496"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We can test and validate that we can communicate with the devices from the ansible control machine using the ansible ping module as shown below</w:t>
      </w:r>
    </w:p>
    <w:p w14:paraId="57B4B32E" w14:textId="065B70EF" w:rsidR="00D65496" w:rsidRDefault="00D65496" w:rsidP="00D65496">
      <w:pPr>
        <w:pStyle w:val="Quote"/>
      </w:pPr>
      <w:r>
        <w:t xml:space="preserve">$ </w:t>
      </w:r>
      <w:r w:rsidRPr="00D65496">
        <w:t>ansible all -m ping</w:t>
      </w:r>
    </w:p>
    <w:p w14:paraId="230C21FF" w14:textId="77777777" w:rsidR="00D65496" w:rsidRDefault="00D65496" w:rsidP="00D65496">
      <w:pPr>
        <w:pStyle w:val="Quote"/>
      </w:pPr>
      <w:r>
        <w:br/>
        <w:t>mxpe01 | SUCCESS =&gt; {</w:t>
      </w:r>
    </w:p>
    <w:p w14:paraId="77789557" w14:textId="77777777" w:rsidR="00D65496" w:rsidRDefault="00D65496" w:rsidP="00D65496">
      <w:pPr>
        <w:pStyle w:val="Quote"/>
      </w:pPr>
      <w:r>
        <w:t xml:space="preserve">    "changed": false,</w:t>
      </w:r>
    </w:p>
    <w:p w14:paraId="68061620" w14:textId="77777777" w:rsidR="00D65496" w:rsidRDefault="00D65496" w:rsidP="00D65496">
      <w:pPr>
        <w:pStyle w:val="Quote"/>
      </w:pPr>
      <w:r>
        <w:t xml:space="preserve">    "ping": "pong"</w:t>
      </w:r>
    </w:p>
    <w:p w14:paraId="4C8BBCA4" w14:textId="77777777" w:rsidR="00D65496" w:rsidRDefault="00D65496" w:rsidP="00D65496">
      <w:pPr>
        <w:pStyle w:val="Quote"/>
      </w:pPr>
      <w:r>
        <w:t>}</w:t>
      </w:r>
    </w:p>
    <w:p w14:paraId="52944FD5" w14:textId="77777777" w:rsidR="00D65496" w:rsidRDefault="00D65496" w:rsidP="00D65496">
      <w:pPr>
        <w:pStyle w:val="Quote"/>
      </w:pPr>
    </w:p>
    <w:p w14:paraId="1EC77EBD" w14:textId="77777777" w:rsidR="00D65496" w:rsidRDefault="00D65496" w:rsidP="00D65496">
      <w:pPr>
        <w:pStyle w:val="Quote"/>
      </w:pPr>
      <w:r>
        <w:t>mxpe02 | SUCCESS =&gt; {</w:t>
      </w:r>
    </w:p>
    <w:p w14:paraId="26352D85" w14:textId="77777777" w:rsidR="00D65496" w:rsidRDefault="00D65496" w:rsidP="00D65496">
      <w:pPr>
        <w:pStyle w:val="Quote"/>
      </w:pPr>
      <w:r>
        <w:t xml:space="preserve">    "changed": false,</w:t>
      </w:r>
    </w:p>
    <w:p w14:paraId="61201DB5" w14:textId="77777777" w:rsidR="00D65496" w:rsidRDefault="00D65496" w:rsidP="00D65496">
      <w:pPr>
        <w:pStyle w:val="Quote"/>
      </w:pPr>
      <w:r>
        <w:t xml:space="preserve">    "ping": "pong"</w:t>
      </w:r>
    </w:p>
    <w:p w14:paraId="28209327" w14:textId="77777777" w:rsidR="00D65496" w:rsidRDefault="00D65496" w:rsidP="00D65496">
      <w:pPr>
        <w:pStyle w:val="Quote"/>
      </w:pPr>
      <w:r>
        <w:t>}</w:t>
      </w:r>
    </w:p>
    <w:p w14:paraId="0F44016B" w14:textId="77777777" w:rsidR="00D65496" w:rsidRDefault="00D65496" w:rsidP="00D65496">
      <w:pPr>
        <w:pStyle w:val="Quote"/>
      </w:pPr>
    </w:p>
    <w:p w14:paraId="3EF71DEB" w14:textId="77777777" w:rsidR="00D65496" w:rsidRDefault="00D65496" w:rsidP="00D65496">
      <w:pPr>
        <w:pStyle w:val="Quote"/>
      </w:pPr>
      <w:r>
        <w:t>mxp02 | SUCCESS =&gt; {</w:t>
      </w:r>
    </w:p>
    <w:p w14:paraId="373620DE" w14:textId="77777777" w:rsidR="00D65496" w:rsidRDefault="00D65496" w:rsidP="00D65496">
      <w:pPr>
        <w:pStyle w:val="Quote"/>
      </w:pPr>
      <w:r>
        <w:t xml:space="preserve">    "changed": false,</w:t>
      </w:r>
    </w:p>
    <w:p w14:paraId="3297B9B1" w14:textId="77777777" w:rsidR="00D65496" w:rsidRDefault="00D65496" w:rsidP="00D65496">
      <w:pPr>
        <w:pStyle w:val="Quote"/>
      </w:pPr>
      <w:r>
        <w:t xml:space="preserve">    "ping": "pong"</w:t>
      </w:r>
    </w:p>
    <w:p w14:paraId="01BB9B5D" w14:textId="77777777" w:rsidR="00D65496" w:rsidRDefault="00D65496" w:rsidP="00D65496">
      <w:pPr>
        <w:pStyle w:val="Quote"/>
      </w:pPr>
      <w:r>
        <w:lastRenderedPageBreak/>
        <w:t>}</w:t>
      </w:r>
    </w:p>
    <w:p w14:paraId="4392D903" w14:textId="77777777" w:rsidR="00D65496" w:rsidRDefault="00D65496" w:rsidP="00D65496">
      <w:pPr>
        <w:pStyle w:val="Quote"/>
      </w:pPr>
    </w:p>
    <w:p w14:paraId="739C2500" w14:textId="77777777" w:rsidR="00D65496" w:rsidRDefault="00D65496" w:rsidP="00D65496">
      <w:pPr>
        <w:pStyle w:val="Quote"/>
      </w:pPr>
      <w:r>
        <w:t>mxp01 | SUCCESS =&gt; {</w:t>
      </w:r>
    </w:p>
    <w:p w14:paraId="573BAC06" w14:textId="77777777" w:rsidR="00D65496" w:rsidRDefault="00D65496" w:rsidP="00D65496">
      <w:pPr>
        <w:pStyle w:val="Quote"/>
      </w:pPr>
      <w:r>
        <w:t xml:space="preserve">    "changed": false,</w:t>
      </w:r>
    </w:p>
    <w:p w14:paraId="27433C18" w14:textId="77777777" w:rsidR="00D65496" w:rsidRDefault="00D65496" w:rsidP="00D65496">
      <w:pPr>
        <w:pStyle w:val="Quote"/>
      </w:pPr>
      <w:r>
        <w:t xml:space="preserve">    "ping": "pong"</w:t>
      </w:r>
    </w:p>
    <w:p w14:paraId="59653D5C" w14:textId="77777777" w:rsidR="00D65496" w:rsidRDefault="00D65496" w:rsidP="00D65496">
      <w:pPr>
        <w:pStyle w:val="Quote"/>
      </w:pPr>
      <w:r>
        <w:t>}</w:t>
      </w:r>
    </w:p>
    <w:p w14:paraId="1BEFC7B1" w14:textId="77777777" w:rsidR="00D65496" w:rsidRDefault="00D65496" w:rsidP="00D65496">
      <w:pPr>
        <w:pStyle w:val="Quote"/>
      </w:pPr>
      <w:r>
        <w:t>xrpe03 | SUCCESS =&gt; {</w:t>
      </w:r>
    </w:p>
    <w:p w14:paraId="47D5B4E3" w14:textId="77777777" w:rsidR="00D65496" w:rsidRDefault="00D65496" w:rsidP="00D65496">
      <w:pPr>
        <w:pStyle w:val="Quote"/>
      </w:pPr>
      <w:r>
        <w:t xml:space="preserve">    "changed": false,</w:t>
      </w:r>
    </w:p>
    <w:p w14:paraId="6C8951E3" w14:textId="77777777" w:rsidR="00D65496" w:rsidRDefault="00D65496" w:rsidP="00D65496">
      <w:pPr>
        <w:pStyle w:val="Quote"/>
      </w:pPr>
      <w:r>
        <w:t xml:space="preserve">    "ping": "pong"</w:t>
      </w:r>
    </w:p>
    <w:p w14:paraId="79DF5512" w14:textId="29E072BF" w:rsidR="00B1109A" w:rsidRPr="00D65496" w:rsidRDefault="00D65496" w:rsidP="00D65496">
      <w:pPr>
        <w:pStyle w:val="Quote"/>
      </w:pPr>
      <w:r>
        <w:t>}</w:t>
      </w:r>
      <w:r w:rsidR="00B1109A">
        <w:rPr>
          <w:rFonts w:ascii="Arial" w:hAnsi="Arial" w:cs="Arial"/>
          <w:b/>
          <w:bCs/>
          <w:kern w:val="36"/>
          <w:sz w:val="48"/>
          <w:szCs w:val="48"/>
        </w:rPr>
        <w:br w:type="page"/>
      </w:r>
    </w:p>
    <w:p w14:paraId="3D333539" w14:textId="3D552DB8" w:rsidR="009D12F5" w:rsidRPr="00D2366F" w:rsidRDefault="00D65496"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Building Device Configuration</w:t>
      </w:r>
    </w:p>
    <w:p w14:paraId="708DAE89" w14:textId="25533788" w:rsidR="009D12F5" w:rsidRPr="00D2366F" w:rsidRDefault="00D65496" w:rsidP="008F7B79">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doesn’t provide declarative modules to configure the various system parameters on the managed devices. However, it </w:t>
      </w:r>
      <w:proofErr w:type="gramStart"/>
      <w:r>
        <w:rPr>
          <w:rFonts w:ascii="Times New Roman" w:eastAsia="Times New Roman" w:hAnsi="Times New Roman" w:cs="Times New Roman"/>
          <w:color w:val="333333"/>
        </w:rPr>
        <w:t>provide</w:t>
      </w:r>
      <w:proofErr w:type="gramEnd"/>
      <w:r>
        <w:rPr>
          <w:rFonts w:ascii="Times New Roman" w:eastAsia="Times New Roman" w:hAnsi="Times New Roman" w:cs="Times New Roman"/>
          <w:color w:val="333333"/>
        </w:rPr>
        <w:t xml:space="preserve"> a common API to push </w:t>
      </w:r>
      <w:r w:rsidR="004D01DA">
        <w:rPr>
          <w:rFonts w:ascii="Times New Roman" w:eastAsia="Times New Roman" w:hAnsi="Times New Roman" w:cs="Times New Roman"/>
          <w:color w:val="333333"/>
          <w:lang w:val="en-US"/>
        </w:rPr>
        <w:t xml:space="preserve">text based </w:t>
      </w:r>
      <w:r>
        <w:rPr>
          <w:rFonts w:ascii="Times New Roman" w:eastAsia="Times New Roman" w:hAnsi="Times New Roman" w:cs="Times New Roman"/>
          <w:color w:val="333333"/>
        </w:rPr>
        <w:t xml:space="preserve">configuration to all the devices so it requires the configuration for the devices to be present in text format in order to push the required configuration. In this recipe we will create the configuration needed on the devices as we outlined in the previous chapters using </w:t>
      </w:r>
      <w:r w:rsidR="00827D9D">
        <w:rPr>
          <w:rFonts w:ascii="Times New Roman" w:eastAsia="Times New Roman" w:hAnsi="Times New Roman" w:cs="Times New Roman"/>
          <w:color w:val="333333"/>
        </w:rPr>
        <w:t xml:space="preserve">ansible </w:t>
      </w:r>
      <w:r>
        <w:rPr>
          <w:rFonts w:ascii="Times New Roman" w:eastAsia="Times New Roman" w:hAnsi="Times New Roman" w:cs="Times New Roman"/>
          <w:color w:val="333333"/>
        </w:rPr>
        <w:t xml:space="preserve">template modules along with the </w:t>
      </w:r>
      <w:r w:rsidR="00827D9D">
        <w:rPr>
          <w:rFonts w:ascii="Times New Roman" w:eastAsia="Times New Roman" w:hAnsi="Times New Roman" w:cs="Times New Roman"/>
          <w:color w:val="333333"/>
        </w:rPr>
        <w:t xml:space="preserve">JINJA2 templated </w:t>
      </w:r>
      <w:r>
        <w:rPr>
          <w:rFonts w:ascii="Times New Roman" w:eastAsia="Times New Roman" w:hAnsi="Times New Roman" w:cs="Times New Roman"/>
          <w:color w:val="333333"/>
        </w:rPr>
        <w:t>in order to generate the required configuration. In the next recipe we will outline how to push the configuration to the remote managed devices using NAPALM</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4862F49"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tl/>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n ansible inventory file must be presen</w:t>
      </w:r>
      <w:r w:rsidR="00827D9D">
        <w:rPr>
          <w:rFonts w:ascii="Times New Roman" w:eastAsia="Times New Roman" w:hAnsi="Times New Roman" w:cs="Times New Roman"/>
          <w:color w:val="333333"/>
        </w:rPr>
        <w:t>t</w:t>
      </w:r>
      <w:r>
        <w:rPr>
          <w:rFonts w:ascii="Times New Roman" w:eastAsia="Times New Roman" w:hAnsi="Times New Roman" w:cs="Times New Roman"/>
          <w:color w:val="333333"/>
        </w:rPr>
        <w:t>.</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CA8A7A" w14:textId="1F68F95F"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sidR="00C55524" w:rsidRPr="00C55524">
        <w:rPr>
          <w:rFonts w:ascii="Times New Roman" w:eastAsia="Times New Roman" w:hAnsi="Times New Roman" w:cs="Times New Roman"/>
          <w:color w:val="000000"/>
        </w:rPr>
        <w:t>pb_napalm_net_build</w:t>
      </w:r>
      <w:r>
        <w:rPr>
          <w:rFonts w:ascii="Times New Roman" w:eastAsia="Times New Roman" w:hAnsi="Times New Roman" w:cs="Times New Roman"/>
          <w:color w:val="000000"/>
        </w:rPr>
        <w:t>.yml</w:t>
      </w:r>
      <w:proofErr w:type="spellEnd"/>
      <w:r>
        <w:rPr>
          <w:rFonts w:ascii="Times New Roman" w:eastAsia="Times New Roman" w:hAnsi="Times New Roman" w:cs="Times New Roman"/>
          <w:color w:val="000000"/>
        </w:rPr>
        <w:t xml:space="preserve"> as show below</w:t>
      </w:r>
    </w:p>
    <w:p w14:paraId="79EDD258" w14:textId="6C50E0B0" w:rsidR="0076790C" w:rsidRPr="0076790C" w:rsidRDefault="009D12F5" w:rsidP="0076790C">
      <w:pPr>
        <w:pStyle w:val="Quote"/>
      </w:pPr>
      <w:r w:rsidRPr="00D2366F">
        <w:t xml:space="preserve"> $</w:t>
      </w:r>
      <w:r w:rsidR="0076790C">
        <w:t xml:space="preserve"> cat </w:t>
      </w:r>
      <w:proofErr w:type="spellStart"/>
      <w:r w:rsidR="00C55524" w:rsidRPr="00C55524">
        <w:t>pb_napalm_net_build</w:t>
      </w:r>
      <w:r w:rsidR="0076790C" w:rsidRPr="0076790C">
        <w:t>.yml</w:t>
      </w:r>
      <w:proofErr w:type="spellEnd"/>
    </w:p>
    <w:p w14:paraId="1DA71909" w14:textId="77777777" w:rsidR="00D12D2F" w:rsidRDefault="00D12D2F" w:rsidP="0076790C">
      <w:pPr>
        <w:pStyle w:val="Quote"/>
      </w:pPr>
    </w:p>
    <w:p w14:paraId="1662615C" w14:textId="77777777" w:rsidR="00D12D2F" w:rsidRDefault="00D12D2F" w:rsidP="00D12D2F">
      <w:pPr>
        <w:pStyle w:val="Quote"/>
      </w:pPr>
      <w:r>
        <w:t>---</w:t>
      </w:r>
    </w:p>
    <w:p w14:paraId="573DD6E5" w14:textId="77777777" w:rsidR="00D12D2F" w:rsidRDefault="00D12D2F" w:rsidP="00D12D2F">
      <w:pPr>
        <w:pStyle w:val="Quote"/>
      </w:pPr>
      <w:r>
        <w:t>- name: " Generate and Deploy Configuration on All Devices"</w:t>
      </w:r>
    </w:p>
    <w:p w14:paraId="7A69EC2D" w14:textId="77777777" w:rsidR="00D12D2F" w:rsidRDefault="00D12D2F" w:rsidP="00D12D2F">
      <w:pPr>
        <w:pStyle w:val="Quote"/>
      </w:pPr>
      <w:r>
        <w:t xml:space="preserve">  hosts: </w:t>
      </w:r>
      <w:proofErr w:type="spellStart"/>
      <w:r>
        <w:t>sp_core</w:t>
      </w:r>
      <w:proofErr w:type="spellEnd"/>
    </w:p>
    <w:p w14:paraId="4C966425" w14:textId="77777777" w:rsidR="00D12D2F" w:rsidRDefault="00D12D2F" w:rsidP="00D12D2F">
      <w:pPr>
        <w:pStyle w:val="Quote"/>
      </w:pPr>
      <w:r>
        <w:t xml:space="preserve">  tasks:</w:t>
      </w:r>
    </w:p>
    <w:p w14:paraId="503A40EB" w14:textId="77777777" w:rsidR="00D12D2F" w:rsidRDefault="00D12D2F" w:rsidP="00D12D2F">
      <w:pPr>
        <w:pStyle w:val="Quote"/>
      </w:pPr>
    </w:p>
    <w:p w14:paraId="65D95448" w14:textId="2ED6B58D" w:rsidR="00D12D2F" w:rsidRDefault="00D12D2F" w:rsidP="00D12D2F">
      <w:pPr>
        <w:pStyle w:val="Quote"/>
      </w:pPr>
      <w:r>
        <w:t xml:space="preserve">    - name: "P1T1: Build Config Directory </w:t>
      </w:r>
      <w:r w:rsidR="00C55524">
        <w:t>Structure</w:t>
      </w:r>
      <w:r>
        <w:t>"</w:t>
      </w:r>
    </w:p>
    <w:p w14:paraId="5D8330FC" w14:textId="77777777" w:rsidR="00D12D2F" w:rsidRDefault="00D12D2F" w:rsidP="00D12D2F">
      <w:pPr>
        <w:pStyle w:val="Quote"/>
      </w:pPr>
      <w:r>
        <w:t xml:space="preserve">      </w:t>
      </w:r>
      <w:proofErr w:type="spellStart"/>
      <w:r>
        <w:t>import_tasks</w:t>
      </w:r>
      <w:proofErr w:type="spellEnd"/>
      <w:r>
        <w:t>: "tasks/</w:t>
      </w:r>
      <w:proofErr w:type="spellStart"/>
      <w:r>
        <w:t>build_req_dir.yml</w:t>
      </w:r>
      <w:proofErr w:type="spellEnd"/>
      <w:r>
        <w:t>"</w:t>
      </w:r>
    </w:p>
    <w:p w14:paraId="0CFB23CB" w14:textId="77777777" w:rsidR="00D12D2F" w:rsidRDefault="00D12D2F" w:rsidP="00D12D2F">
      <w:pPr>
        <w:pStyle w:val="Quote"/>
      </w:pPr>
      <w:r>
        <w:t xml:space="preserve">      </w:t>
      </w:r>
      <w:proofErr w:type="spellStart"/>
      <w:r>
        <w:t>delegate_to</w:t>
      </w:r>
      <w:proofErr w:type="spellEnd"/>
      <w:r>
        <w:t>: localhost</w:t>
      </w:r>
    </w:p>
    <w:p w14:paraId="1998D9F9" w14:textId="77777777" w:rsidR="00D12D2F" w:rsidRDefault="00D12D2F" w:rsidP="00D12D2F">
      <w:pPr>
        <w:pStyle w:val="Quote"/>
      </w:pPr>
      <w:r>
        <w:t xml:space="preserve">      tags: config</w:t>
      </w:r>
    </w:p>
    <w:p w14:paraId="17EED3EA" w14:textId="77777777" w:rsidR="00D12D2F" w:rsidRDefault="00D12D2F" w:rsidP="00D12D2F">
      <w:pPr>
        <w:pStyle w:val="Quote"/>
      </w:pPr>
    </w:p>
    <w:p w14:paraId="40448329" w14:textId="77777777" w:rsidR="00D12D2F" w:rsidRDefault="00D12D2F" w:rsidP="00D12D2F">
      <w:pPr>
        <w:pStyle w:val="Quote"/>
      </w:pPr>
      <w:r>
        <w:t xml:space="preserve">    - name: "P1T2: Build Devices configuration"</w:t>
      </w:r>
    </w:p>
    <w:p w14:paraId="1F689CDB" w14:textId="77777777" w:rsidR="00D12D2F" w:rsidRDefault="00D12D2F" w:rsidP="00D12D2F">
      <w:pPr>
        <w:pStyle w:val="Quote"/>
      </w:pPr>
      <w:r>
        <w:t xml:space="preserve">      </w:t>
      </w:r>
      <w:proofErr w:type="spellStart"/>
      <w:r>
        <w:t>import_tasks</w:t>
      </w:r>
      <w:proofErr w:type="spellEnd"/>
      <w:r>
        <w:t>: "tasks/</w:t>
      </w:r>
      <w:proofErr w:type="spellStart"/>
      <w:r>
        <w:t>build_config.yml</w:t>
      </w:r>
      <w:proofErr w:type="spellEnd"/>
      <w:r>
        <w:t>"</w:t>
      </w:r>
    </w:p>
    <w:p w14:paraId="0B5632B0" w14:textId="77777777" w:rsidR="00D12D2F" w:rsidRDefault="00D12D2F" w:rsidP="00D12D2F">
      <w:pPr>
        <w:pStyle w:val="Quote"/>
      </w:pPr>
      <w:r>
        <w:t xml:space="preserve">      </w:t>
      </w:r>
      <w:proofErr w:type="spellStart"/>
      <w:r>
        <w:t>delegate_to</w:t>
      </w:r>
      <w:proofErr w:type="spellEnd"/>
      <w:r>
        <w:t>: localhost</w:t>
      </w:r>
    </w:p>
    <w:p w14:paraId="57083119" w14:textId="5194AFCF" w:rsidR="008F7B79" w:rsidRPr="008F7B79" w:rsidRDefault="00D12D2F" w:rsidP="008F7B79">
      <w:pPr>
        <w:pStyle w:val="Quote"/>
      </w:pPr>
      <w:r>
        <w:t xml:space="preserve">      tags: config</w:t>
      </w:r>
    </w:p>
    <w:p w14:paraId="599EE6AB" w14:textId="5029758F"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618FD53A" w14:textId="77777777"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17C39932" w14:textId="705074D4" w:rsidR="0076790C" w:rsidRPr="00C55524" w:rsidRDefault="00C55524" w:rsidP="009C7D20">
      <w:pPr>
        <w:numPr>
          <w:ilvl w:val="0"/>
          <w:numId w:val="16"/>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Create the tasks folder and create the </w:t>
      </w:r>
      <w:proofErr w:type="spellStart"/>
      <w:r>
        <w:rPr>
          <w:rFonts w:ascii="Times New Roman" w:eastAsia="Times New Roman" w:hAnsi="Times New Roman" w:cs="Times New Roman"/>
          <w:color w:val="000000"/>
        </w:rPr>
        <w:t>build_req_dir.yml</w:t>
      </w:r>
      <w:proofErr w:type="spellEnd"/>
      <w:r>
        <w:rPr>
          <w:rFonts w:ascii="Times New Roman" w:eastAsia="Times New Roman" w:hAnsi="Times New Roman" w:cs="Times New Roman"/>
          <w:color w:val="000000"/>
        </w:rPr>
        <w:t xml:space="preserve"> file with the below contents</w:t>
      </w:r>
    </w:p>
    <w:p w14:paraId="31B9248C" w14:textId="5203899E" w:rsidR="00C55524" w:rsidRDefault="0076790C" w:rsidP="00C55524">
      <w:pPr>
        <w:pStyle w:val="Quote"/>
      </w:pPr>
      <w:r>
        <w:t xml:space="preserve">$ </w:t>
      </w:r>
      <w:proofErr w:type="gramStart"/>
      <w:r>
        <w:t xml:space="preserve">cat </w:t>
      </w:r>
      <w:r w:rsidR="009D12F5" w:rsidRPr="00D2366F">
        <w:t xml:space="preserve"> </w:t>
      </w:r>
      <w:r w:rsidR="00C55524" w:rsidRPr="00C55524">
        <w:t>tasks/</w:t>
      </w:r>
      <w:proofErr w:type="spellStart"/>
      <w:r w:rsidR="00C55524" w:rsidRPr="00C55524">
        <w:t>build_req_dir.yml</w:t>
      </w:r>
      <w:proofErr w:type="spellEnd"/>
      <w:proofErr w:type="gramEnd"/>
      <w:r w:rsidR="00C55524">
        <w:br/>
      </w:r>
      <w:r w:rsidR="00C55524">
        <w:br/>
        <w:t>---</w:t>
      </w:r>
    </w:p>
    <w:p w14:paraId="26BBD9A4" w14:textId="77777777" w:rsidR="00C55524" w:rsidRDefault="00C55524" w:rsidP="00C55524">
      <w:pPr>
        <w:pStyle w:val="Quote"/>
      </w:pPr>
      <w:r>
        <w:t>- name: "Create Config Directory"</w:t>
      </w:r>
    </w:p>
    <w:p w14:paraId="0F9926B2" w14:textId="77777777" w:rsidR="00C55524" w:rsidRDefault="00C55524" w:rsidP="00C55524">
      <w:pPr>
        <w:pStyle w:val="Quote"/>
      </w:pPr>
      <w:r>
        <w:t xml:space="preserve">  file: path={{</w:t>
      </w:r>
      <w:proofErr w:type="spellStart"/>
      <w:r>
        <w:t>config_dir</w:t>
      </w:r>
      <w:proofErr w:type="spellEnd"/>
      <w:proofErr w:type="gramStart"/>
      <w:r>
        <w:t xml:space="preserve">}}   </w:t>
      </w:r>
      <w:proofErr w:type="gramEnd"/>
      <w:r>
        <w:t>state=directory</w:t>
      </w:r>
    </w:p>
    <w:p w14:paraId="016E4466" w14:textId="77777777" w:rsidR="00C55524" w:rsidRDefault="00C55524" w:rsidP="00C55524">
      <w:pPr>
        <w:pStyle w:val="Quote"/>
      </w:pPr>
      <w:r>
        <w:t xml:space="preserve">  </w:t>
      </w:r>
      <w:proofErr w:type="spellStart"/>
      <w:r>
        <w:t>run_once</w:t>
      </w:r>
      <w:proofErr w:type="spellEnd"/>
      <w:r>
        <w:t>: yes</w:t>
      </w:r>
    </w:p>
    <w:p w14:paraId="7E42A656" w14:textId="77777777" w:rsidR="00C55524" w:rsidRDefault="00C55524" w:rsidP="00C55524">
      <w:pPr>
        <w:pStyle w:val="Quote"/>
      </w:pPr>
    </w:p>
    <w:p w14:paraId="5DF434AB" w14:textId="77777777" w:rsidR="00C55524" w:rsidRDefault="00C55524" w:rsidP="00C55524">
      <w:pPr>
        <w:pStyle w:val="Quote"/>
      </w:pPr>
      <w:r>
        <w:t xml:space="preserve">- name: "Create </w:t>
      </w:r>
      <w:proofErr w:type="spellStart"/>
      <w:r>
        <w:t>Tem</w:t>
      </w:r>
      <w:proofErr w:type="spellEnd"/>
      <w:r>
        <w:t xml:space="preserve"> Directory"</w:t>
      </w:r>
    </w:p>
    <w:p w14:paraId="7C955A0F" w14:textId="77777777" w:rsidR="00C55524" w:rsidRDefault="00C55524" w:rsidP="00C55524">
      <w:pPr>
        <w:pStyle w:val="Quote"/>
      </w:pPr>
      <w:r>
        <w:t xml:space="preserve">  file: path={{</w:t>
      </w:r>
      <w:proofErr w:type="spellStart"/>
      <w:r>
        <w:t>tmp_dir</w:t>
      </w:r>
      <w:proofErr w:type="spellEnd"/>
      <w:proofErr w:type="gramStart"/>
      <w:r>
        <w:t xml:space="preserve">}}   </w:t>
      </w:r>
      <w:proofErr w:type="gramEnd"/>
      <w:r>
        <w:t>state=directory</w:t>
      </w:r>
    </w:p>
    <w:p w14:paraId="08ACFEC5" w14:textId="77777777" w:rsidR="00C55524" w:rsidRDefault="00C55524" w:rsidP="00C55524">
      <w:pPr>
        <w:pStyle w:val="Quote"/>
      </w:pPr>
      <w:r>
        <w:t xml:space="preserve">  </w:t>
      </w:r>
      <w:proofErr w:type="spellStart"/>
      <w:r>
        <w:t>run_once</w:t>
      </w:r>
      <w:proofErr w:type="spellEnd"/>
      <w:r>
        <w:t>: yes</w:t>
      </w:r>
    </w:p>
    <w:p w14:paraId="6FB66EDB" w14:textId="77777777" w:rsidR="00C55524" w:rsidRDefault="00C55524" w:rsidP="00C55524">
      <w:pPr>
        <w:pStyle w:val="Quote"/>
      </w:pPr>
    </w:p>
    <w:p w14:paraId="44C7B69A" w14:textId="77777777" w:rsidR="00C55524" w:rsidRDefault="00C55524" w:rsidP="00C55524">
      <w:pPr>
        <w:pStyle w:val="Quote"/>
      </w:pPr>
      <w:r>
        <w:t>- name: "Create Per host directory"</w:t>
      </w:r>
    </w:p>
    <w:p w14:paraId="028B9827" w14:textId="3CB51347" w:rsidR="0076790C" w:rsidRDefault="00C55524" w:rsidP="00C55524">
      <w:pPr>
        <w:pStyle w:val="Quote"/>
      </w:pPr>
      <w:r>
        <w:t xml:space="preserve">  file: path={{</w:t>
      </w:r>
      <w:proofErr w:type="spellStart"/>
      <w:r>
        <w:t>tmp_dir</w:t>
      </w:r>
      <w:proofErr w:type="spellEnd"/>
      <w:r>
        <w:t>}}/{{</w:t>
      </w:r>
      <w:proofErr w:type="spellStart"/>
      <w:r>
        <w:t>inventory_hostname</w:t>
      </w:r>
      <w:proofErr w:type="spellEnd"/>
      <w:proofErr w:type="gramStart"/>
      <w:r>
        <w:t>}}  state</w:t>
      </w:r>
      <w:proofErr w:type="gramEnd"/>
      <w:r>
        <w:t>=directory</w:t>
      </w:r>
    </w:p>
    <w:p w14:paraId="2805E63D" w14:textId="545F408B" w:rsidR="0076790C" w:rsidRDefault="0076790C" w:rsidP="0076790C"/>
    <w:p w14:paraId="089B525F" w14:textId="29801830" w:rsidR="00C55524" w:rsidRDefault="00C55524" w:rsidP="009C7D20">
      <w:pPr>
        <w:numPr>
          <w:ilvl w:val="0"/>
          <w:numId w:val="16"/>
        </w:numPr>
        <w:spacing w:before="100" w:beforeAutospacing="1" w:after="100" w:afterAutospacing="1" w:line="240" w:lineRule="auto"/>
        <w:ind w:left="480"/>
      </w:pPr>
      <w:r w:rsidRPr="00C55524">
        <w:rPr>
          <w:rFonts w:ascii="Times New Roman" w:eastAsia="Times New Roman" w:hAnsi="Times New Roman" w:cs="Times New Roman"/>
          <w:color w:val="000000"/>
        </w:rPr>
        <w:t xml:space="preserve">Create the </w:t>
      </w:r>
      <w:proofErr w:type="spellStart"/>
      <w:r w:rsidRPr="00C55524">
        <w:rPr>
          <w:rFonts w:ascii="Times New Roman" w:eastAsia="Times New Roman" w:hAnsi="Times New Roman" w:cs="Times New Roman"/>
          <w:color w:val="000000"/>
        </w:rPr>
        <w:t>build_config.yml</w:t>
      </w:r>
      <w:proofErr w:type="spellEnd"/>
      <w:r w:rsidRPr="00C55524">
        <w:rPr>
          <w:rFonts w:ascii="Times New Roman" w:eastAsia="Times New Roman" w:hAnsi="Times New Roman" w:cs="Times New Roman"/>
          <w:color w:val="000000"/>
        </w:rPr>
        <w:t xml:space="preserve"> under the tasks folder with the below contents</w:t>
      </w:r>
    </w:p>
    <w:p w14:paraId="69EAFB7E" w14:textId="77777777" w:rsidR="00C55524" w:rsidRDefault="00C55524" w:rsidP="00C55524">
      <w:pPr>
        <w:pStyle w:val="Quote"/>
      </w:pPr>
      <w:r>
        <w:t xml:space="preserve">$ </w:t>
      </w:r>
      <w:proofErr w:type="gramStart"/>
      <w:r>
        <w:t xml:space="preserve">cat </w:t>
      </w:r>
      <w:r w:rsidRPr="00D2366F">
        <w:t xml:space="preserve"> </w:t>
      </w:r>
      <w:r w:rsidRPr="00C55524">
        <w:t>tasks/</w:t>
      </w:r>
      <w:proofErr w:type="spellStart"/>
      <w:r w:rsidRPr="00C55524">
        <w:t>build_req_dir.yml</w:t>
      </w:r>
      <w:proofErr w:type="spellEnd"/>
      <w:proofErr w:type="gramEnd"/>
      <w:r>
        <w:br/>
      </w:r>
    </w:p>
    <w:p w14:paraId="09914254" w14:textId="77777777" w:rsidR="00C55524" w:rsidRDefault="00C55524" w:rsidP="00C55524">
      <w:pPr>
        <w:pStyle w:val="Quote"/>
      </w:pPr>
      <w:r>
        <w:t>---</w:t>
      </w:r>
    </w:p>
    <w:p w14:paraId="24AA44F8" w14:textId="77777777" w:rsidR="00C55524" w:rsidRDefault="00C55524" w:rsidP="00C55524">
      <w:pPr>
        <w:pStyle w:val="Quote"/>
      </w:pPr>
      <w:r>
        <w:t>- name: "System Configuration"</w:t>
      </w:r>
    </w:p>
    <w:p w14:paraId="33249744" w14:textId="77777777" w:rsidR="00C55524" w:rsidRDefault="00C55524" w:rsidP="00C55524">
      <w:pPr>
        <w:pStyle w:val="Quote"/>
      </w:pPr>
      <w:r>
        <w:t xml:space="preserve">  template:</w:t>
      </w:r>
    </w:p>
    <w:p w14:paraId="1DCBD5E2" w14:textId="77777777" w:rsidR="00C55524" w:rsidRDefault="00C55524" w:rsidP="00C55524">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2FD91233" w14:textId="77777777" w:rsidR="00C55524" w:rsidRDefault="00C55524" w:rsidP="00C55524">
      <w:pPr>
        <w:pStyle w:val="Quote"/>
      </w:pPr>
      <w:r>
        <w:t xml:space="preserve">    </w:t>
      </w:r>
      <w:proofErr w:type="spellStart"/>
      <w:r>
        <w:t>dest</w:t>
      </w:r>
      <w:proofErr w:type="spellEnd"/>
      <w:r>
        <w:t>: "{{</w:t>
      </w:r>
      <w:proofErr w:type="spellStart"/>
      <w:r>
        <w:t>tmp_dir</w:t>
      </w:r>
      <w:proofErr w:type="spellEnd"/>
      <w:r>
        <w:t>}}</w:t>
      </w:r>
      <w:proofErr w:type="gramStart"/>
      <w:r>
        <w:t>/{</w:t>
      </w:r>
      <w:proofErr w:type="gramEnd"/>
      <w:r>
        <w:t xml:space="preserve">{ </w:t>
      </w:r>
      <w:proofErr w:type="spellStart"/>
      <w:r>
        <w:t>inventory_hostname</w:t>
      </w:r>
      <w:proofErr w:type="spellEnd"/>
      <w:r>
        <w:t xml:space="preserve"> }}/00_mgmt.cfg"</w:t>
      </w:r>
    </w:p>
    <w:p w14:paraId="359BF2DD" w14:textId="77777777" w:rsidR="00C55524" w:rsidRDefault="00C55524" w:rsidP="00C55524">
      <w:pPr>
        <w:pStyle w:val="Quote"/>
      </w:pPr>
    </w:p>
    <w:p w14:paraId="3AC0D4F0" w14:textId="77777777" w:rsidR="00C55524" w:rsidRDefault="00C55524" w:rsidP="00C55524">
      <w:pPr>
        <w:pStyle w:val="Quote"/>
      </w:pPr>
      <w:r>
        <w:t>- name: "Interface Configuration"</w:t>
      </w:r>
    </w:p>
    <w:p w14:paraId="12B5CE10" w14:textId="77777777" w:rsidR="00C55524" w:rsidRDefault="00C55524" w:rsidP="00C55524">
      <w:pPr>
        <w:pStyle w:val="Quote"/>
      </w:pPr>
      <w:r>
        <w:t xml:space="preserve">  template:</w:t>
      </w:r>
    </w:p>
    <w:p w14:paraId="63AEEB3E" w14:textId="77777777" w:rsidR="00C55524" w:rsidRDefault="00C55524" w:rsidP="00C55524">
      <w:pPr>
        <w:pStyle w:val="Quote"/>
      </w:pPr>
      <w:r>
        <w:t xml:space="preserve">    </w:t>
      </w:r>
      <w:proofErr w:type="spellStart"/>
      <w:r>
        <w:t>src</w:t>
      </w:r>
      <w:proofErr w:type="spellEnd"/>
      <w:r>
        <w:t>: "{{</w:t>
      </w:r>
      <w:proofErr w:type="spellStart"/>
      <w:r>
        <w:t>ansible_network_os</w:t>
      </w:r>
      <w:proofErr w:type="spellEnd"/>
      <w:r>
        <w:t>}}/</w:t>
      </w:r>
      <w:proofErr w:type="gramStart"/>
      <w:r>
        <w:t>intf.j</w:t>
      </w:r>
      <w:proofErr w:type="gramEnd"/>
      <w:r>
        <w:t>2"</w:t>
      </w:r>
    </w:p>
    <w:p w14:paraId="4883828A" w14:textId="77777777" w:rsidR="00C55524" w:rsidRDefault="00C55524" w:rsidP="00C55524">
      <w:pPr>
        <w:pStyle w:val="Quote"/>
      </w:pPr>
      <w:r>
        <w:t xml:space="preserve">    </w:t>
      </w:r>
      <w:proofErr w:type="spellStart"/>
      <w:r>
        <w:t>dest</w:t>
      </w:r>
      <w:proofErr w:type="spellEnd"/>
      <w:r>
        <w:t>: "{{</w:t>
      </w:r>
      <w:proofErr w:type="spellStart"/>
      <w:r>
        <w:t>tmp_dir</w:t>
      </w:r>
      <w:proofErr w:type="spellEnd"/>
      <w:r>
        <w:t>}}</w:t>
      </w:r>
      <w:proofErr w:type="gramStart"/>
      <w:r>
        <w:t>/{</w:t>
      </w:r>
      <w:proofErr w:type="gramEnd"/>
      <w:r>
        <w:t xml:space="preserve">{ </w:t>
      </w:r>
      <w:proofErr w:type="spellStart"/>
      <w:r>
        <w:t>inventory_hostname</w:t>
      </w:r>
      <w:proofErr w:type="spellEnd"/>
      <w:r>
        <w:t xml:space="preserve"> }}/01_intf.cfg"</w:t>
      </w:r>
    </w:p>
    <w:p w14:paraId="7833B9E0" w14:textId="77777777" w:rsidR="00C55524" w:rsidRDefault="00C55524" w:rsidP="00C55524">
      <w:pPr>
        <w:pStyle w:val="Quote"/>
      </w:pPr>
    </w:p>
    <w:p w14:paraId="630CC0D8" w14:textId="5F64F0AD" w:rsidR="00C55524" w:rsidRPr="00FF6809" w:rsidRDefault="00C55524" w:rsidP="00C55524">
      <w:pPr>
        <w:pStyle w:val="Quote"/>
        <w:rPr>
          <w:sz w:val="20"/>
          <w:szCs w:val="20"/>
        </w:rPr>
      </w:pP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rsidRPr="00FF6809">
        <w:rPr>
          <w:rFonts w:ascii="Lucida Console" w:hAnsi="Lucida Console" w:cs="Lucida Console"/>
          <w:sz w:val="20"/>
          <w:szCs w:val="20"/>
          <w:highlight w:val="yellow"/>
        </w:rPr>
        <w:br/>
      </w:r>
    </w:p>
    <w:p w14:paraId="7B4F0EA2" w14:textId="77777777" w:rsidR="00C55524" w:rsidRDefault="00C55524" w:rsidP="00C55524">
      <w:pPr>
        <w:pStyle w:val="Quote"/>
      </w:pPr>
      <w:r>
        <w:t>- name: "BGP Configuration"</w:t>
      </w:r>
    </w:p>
    <w:p w14:paraId="22F159D6" w14:textId="77777777" w:rsidR="00C55524" w:rsidRDefault="00C55524" w:rsidP="00C55524">
      <w:pPr>
        <w:pStyle w:val="Quote"/>
      </w:pPr>
      <w:r>
        <w:t xml:space="preserve">  template:</w:t>
      </w:r>
    </w:p>
    <w:p w14:paraId="20101952" w14:textId="77777777" w:rsidR="00C55524" w:rsidRDefault="00C55524" w:rsidP="00C55524">
      <w:pPr>
        <w:pStyle w:val="Quote"/>
      </w:pPr>
      <w:r>
        <w:t xml:space="preserve">    </w:t>
      </w:r>
      <w:proofErr w:type="spellStart"/>
      <w:r>
        <w:t>src</w:t>
      </w:r>
      <w:proofErr w:type="spellEnd"/>
      <w:r>
        <w:t>: "{{</w:t>
      </w:r>
      <w:proofErr w:type="spellStart"/>
      <w:r>
        <w:t>ansible_network_os</w:t>
      </w:r>
      <w:proofErr w:type="spellEnd"/>
      <w:r>
        <w:t>}}/</w:t>
      </w:r>
      <w:proofErr w:type="gramStart"/>
      <w:r>
        <w:t>bgp.j</w:t>
      </w:r>
      <w:proofErr w:type="gramEnd"/>
      <w:r>
        <w:t>2"</w:t>
      </w:r>
    </w:p>
    <w:p w14:paraId="575DCCE8" w14:textId="71B85421" w:rsidR="00C55524" w:rsidRDefault="00C55524" w:rsidP="00C55524">
      <w:pPr>
        <w:pStyle w:val="Quote"/>
      </w:pPr>
      <w:r>
        <w:t xml:space="preserve">    </w:t>
      </w:r>
      <w:proofErr w:type="spellStart"/>
      <w:r>
        <w:t>dest</w:t>
      </w:r>
      <w:proofErr w:type="spellEnd"/>
      <w:r>
        <w:t>: "{{</w:t>
      </w:r>
      <w:proofErr w:type="spellStart"/>
      <w:r>
        <w:t>tmp_dir</w:t>
      </w:r>
      <w:proofErr w:type="spellEnd"/>
      <w:r>
        <w:t>}}</w:t>
      </w:r>
      <w:proofErr w:type="gramStart"/>
      <w:r>
        <w:t>/{</w:t>
      </w:r>
      <w:proofErr w:type="gramEnd"/>
      <w:r>
        <w:t xml:space="preserve">{ </w:t>
      </w:r>
      <w:proofErr w:type="spellStart"/>
      <w:r>
        <w:t>inv</w:t>
      </w:r>
      <w:r w:rsidR="004C39A6">
        <w:t>entory_hostname</w:t>
      </w:r>
      <w:proofErr w:type="spellEnd"/>
      <w:r w:rsidR="004C39A6">
        <w:t xml:space="preserve"> }}/04_bgp.cfg"</w:t>
      </w:r>
      <w:r w:rsidR="004C39A6">
        <w:br/>
      </w:r>
    </w:p>
    <w:p w14:paraId="0D5256D1" w14:textId="0C76673D" w:rsidR="00C55524" w:rsidRDefault="00C55524" w:rsidP="00C55524">
      <w:pPr>
        <w:pStyle w:val="Quote"/>
      </w:pPr>
    </w:p>
    <w:p w14:paraId="78F4A6D0" w14:textId="44766979" w:rsidR="00C55524" w:rsidRDefault="00C55524" w:rsidP="00C55524">
      <w:pPr>
        <w:spacing w:before="100" w:beforeAutospacing="1" w:after="100" w:afterAutospacing="1" w:line="240" w:lineRule="auto"/>
      </w:pPr>
    </w:p>
    <w:p w14:paraId="0DB912F0" w14:textId="10183BB6" w:rsidR="00FF6809" w:rsidRDefault="00FF6809" w:rsidP="004C39A6">
      <w:pPr>
        <w:pStyle w:val="Quote"/>
      </w:pPr>
    </w:p>
    <w:p w14:paraId="0CB76347" w14:textId="77777777" w:rsidR="00FF6809" w:rsidRDefault="00FF6809" w:rsidP="00C55524">
      <w:pPr>
        <w:spacing w:before="100" w:beforeAutospacing="1" w:after="100" w:afterAutospacing="1" w:line="240" w:lineRule="auto"/>
      </w:pPr>
    </w:p>
    <w:p w14:paraId="25EE85FC" w14:textId="43F5F764" w:rsidR="00FF6809" w:rsidRPr="00FF6809" w:rsidRDefault="00C55524" w:rsidP="009C7D20">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the </w:t>
      </w:r>
      <w:proofErr w:type="spellStart"/>
      <w:r w:rsidRPr="00FF6809">
        <w:rPr>
          <w:rFonts w:ascii="Times New Roman" w:eastAsia="Times New Roman" w:hAnsi="Times New Roman" w:cs="Times New Roman"/>
          <w:b/>
          <w:bCs/>
          <w:color w:val="000000"/>
        </w:rPr>
        <w:t>all.yml</w:t>
      </w:r>
      <w:proofErr w:type="spellEnd"/>
      <w:r w:rsidRPr="00FF6809">
        <w:rPr>
          <w:rFonts w:ascii="Times New Roman" w:eastAsia="Times New Roman" w:hAnsi="Times New Roman" w:cs="Times New Roman"/>
          <w:b/>
          <w:bCs/>
          <w:color w:val="000000"/>
        </w:rPr>
        <w:t xml:space="preserve"> </w:t>
      </w:r>
      <w:r>
        <w:rPr>
          <w:rFonts w:ascii="Times New Roman" w:eastAsia="Times New Roman" w:hAnsi="Times New Roman" w:cs="Times New Roman"/>
          <w:color w:val="000000"/>
        </w:rPr>
        <w:t xml:space="preserve">file under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with the below contents as shown below</w:t>
      </w:r>
    </w:p>
    <w:p w14:paraId="74EF6B4D" w14:textId="2391EA1E" w:rsidR="00FF6809" w:rsidRDefault="00FF6809" w:rsidP="00FF6809">
      <w:pPr>
        <w:pStyle w:val="Quote"/>
      </w:pPr>
      <w:r>
        <w:t xml:space="preserve">$ </w:t>
      </w:r>
      <w:proofErr w:type="gramStart"/>
      <w:r>
        <w:t xml:space="preserve">cat </w:t>
      </w:r>
      <w:r w:rsidRPr="00D2366F">
        <w:t xml:space="preserve"> </w:t>
      </w:r>
      <w:proofErr w:type="spellStart"/>
      <w:r w:rsidRPr="00FF6809">
        <w:t>group_vars</w:t>
      </w:r>
      <w:proofErr w:type="spellEnd"/>
      <w:r w:rsidRPr="00FF6809">
        <w:t>/</w:t>
      </w:r>
      <w:proofErr w:type="spellStart"/>
      <w:r w:rsidRPr="00FF6809">
        <w:t>all.yml</w:t>
      </w:r>
      <w:proofErr w:type="spellEnd"/>
      <w:proofErr w:type="gramEnd"/>
      <w:r>
        <w:br/>
      </w:r>
      <w:r>
        <w:br/>
      </w:r>
      <w:proofErr w:type="spellStart"/>
      <w:r>
        <w:t>tmp_dir</w:t>
      </w:r>
      <w:proofErr w:type="spellEnd"/>
      <w:r>
        <w:t>: ./</w:t>
      </w:r>
      <w:proofErr w:type="spellStart"/>
      <w:r>
        <w:t>tmp</w:t>
      </w:r>
      <w:proofErr w:type="spellEnd"/>
    </w:p>
    <w:p w14:paraId="143A5EBA" w14:textId="5AF0441E" w:rsidR="00FF6809" w:rsidRDefault="00FF6809" w:rsidP="00FF6809">
      <w:pPr>
        <w:pStyle w:val="Quote"/>
      </w:pPr>
      <w:proofErr w:type="spellStart"/>
      <w:r>
        <w:t>config_dir</w:t>
      </w:r>
      <w:proofErr w:type="spellEnd"/>
      <w:proofErr w:type="gramStart"/>
      <w:r>
        <w:t>: .</w:t>
      </w:r>
      <w:proofErr w:type="gramEnd"/>
      <w:r>
        <w:t>/configs</w:t>
      </w:r>
      <w:r>
        <w:br/>
      </w:r>
      <w:r>
        <w:br/>
        <w:t>p2p_ip:</w:t>
      </w:r>
      <w:r>
        <w:br/>
      </w:r>
      <w:r>
        <w:br/>
      </w:r>
      <w:r w:rsidRPr="00FF6809">
        <w:rPr>
          <w:rFonts w:ascii="Lucida Console" w:hAnsi="Lucida Console" w:cs="Lucida Console"/>
          <w:sz w:val="20"/>
          <w:szCs w:val="20"/>
          <w:highlight w:val="yellow"/>
        </w:rPr>
        <w:t>&lt; --  Output Omitted for brevity --&gt;</w:t>
      </w:r>
      <w:r>
        <w:rPr>
          <w:rFonts w:ascii="Lucida Console" w:hAnsi="Lucida Console" w:cs="Lucida Console"/>
          <w:sz w:val="20"/>
          <w:szCs w:val="20"/>
          <w:highlight w:val="yellow"/>
        </w:rPr>
        <w:br/>
      </w:r>
      <w:r>
        <w:br/>
        <w:t xml:space="preserve">  xrpe03:</w:t>
      </w:r>
    </w:p>
    <w:p w14:paraId="1E50CB42" w14:textId="77777777" w:rsidR="00FF6809" w:rsidRDefault="00FF6809" w:rsidP="00FF6809">
      <w:pPr>
        <w:pStyle w:val="Quote"/>
      </w:pPr>
      <w:r>
        <w:t xml:space="preserve">    - {port: GigabitEthernet0/0/0/0, </w:t>
      </w:r>
      <w:proofErr w:type="spellStart"/>
      <w:r>
        <w:t>ip</w:t>
      </w:r>
      <w:proofErr w:type="spellEnd"/>
      <w:r>
        <w:t xml:space="preserve">: </w:t>
      </w:r>
      <w:proofErr w:type="gramStart"/>
      <w:r>
        <w:t>10.1.1.7 ,</w:t>
      </w:r>
      <w:proofErr w:type="gramEnd"/>
      <w:r>
        <w:t xml:space="preserve"> peer: mxp01, </w:t>
      </w:r>
      <w:proofErr w:type="spellStart"/>
      <w:r>
        <w:t>pport</w:t>
      </w:r>
      <w:proofErr w:type="spellEnd"/>
      <w:r>
        <w:t xml:space="preserve">: ge-0/0/2, </w:t>
      </w:r>
      <w:proofErr w:type="spellStart"/>
      <w:r>
        <w:t>peer_ip</w:t>
      </w:r>
      <w:proofErr w:type="spellEnd"/>
      <w:r>
        <w:t>: 10.1.1.6}</w:t>
      </w:r>
    </w:p>
    <w:p w14:paraId="0D2AE91D" w14:textId="77777777" w:rsidR="00FF6809" w:rsidRDefault="00FF6809" w:rsidP="00FF6809">
      <w:pPr>
        <w:pStyle w:val="Quote"/>
      </w:pPr>
      <w:r>
        <w:t xml:space="preserve">    - {port: GigabitEthernet0/0/0/1, </w:t>
      </w:r>
      <w:proofErr w:type="spellStart"/>
      <w:r>
        <w:t>ip</w:t>
      </w:r>
      <w:proofErr w:type="spellEnd"/>
      <w:r>
        <w:t xml:space="preserve">: </w:t>
      </w:r>
      <w:proofErr w:type="gramStart"/>
      <w:r>
        <w:t>10.1.1.13 ,</w:t>
      </w:r>
      <w:proofErr w:type="gramEnd"/>
      <w:r>
        <w:t xml:space="preserve"> peer: mxp02, </w:t>
      </w:r>
      <w:proofErr w:type="spellStart"/>
      <w:r>
        <w:t>pport</w:t>
      </w:r>
      <w:proofErr w:type="spellEnd"/>
      <w:r>
        <w:t xml:space="preserve">: ge-0/0/2, </w:t>
      </w:r>
      <w:proofErr w:type="spellStart"/>
      <w:r>
        <w:t>peer_ip</w:t>
      </w:r>
      <w:proofErr w:type="spellEnd"/>
      <w:r>
        <w:t>: 10.1.1.12}</w:t>
      </w:r>
    </w:p>
    <w:p w14:paraId="595F610D" w14:textId="77777777" w:rsidR="00FF6809" w:rsidRDefault="00FF6809" w:rsidP="00FF6809">
      <w:pPr>
        <w:pStyle w:val="Quote"/>
      </w:pPr>
      <w:r>
        <w:br/>
      </w:r>
      <w:proofErr w:type="spellStart"/>
      <w:r>
        <w:t>lo_ip</w:t>
      </w:r>
      <w:proofErr w:type="spellEnd"/>
      <w:r>
        <w:t>:</w:t>
      </w:r>
    </w:p>
    <w:p w14:paraId="3B1B2403" w14:textId="77777777" w:rsidR="00FF6809" w:rsidRDefault="00FF6809" w:rsidP="00FF6809">
      <w:pPr>
        <w:pStyle w:val="Quote"/>
      </w:pPr>
      <w:r>
        <w:t xml:space="preserve">  mxp01: 10.100.1.254/32</w:t>
      </w:r>
    </w:p>
    <w:p w14:paraId="1B415D56" w14:textId="77777777" w:rsidR="00FF6809" w:rsidRDefault="00FF6809" w:rsidP="00FF6809">
      <w:pPr>
        <w:pStyle w:val="Quote"/>
      </w:pPr>
      <w:r>
        <w:t xml:space="preserve">  mxp02: 10.100.1.253/32</w:t>
      </w:r>
    </w:p>
    <w:p w14:paraId="35A66257" w14:textId="77777777" w:rsidR="00FF6809" w:rsidRDefault="00FF6809" w:rsidP="00FF6809">
      <w:pPr>
        <w:pStyle w:val="Quote"/>
      </w:pPr>
      <w:r>
        <w:t xml:space="preserve">  mxpe01: 10.100.1.1/32</w:t>
      </w:r>
    </w:p>
    <w:p w14:paraId="4B1782FD" w14:textId="77777777" w:rsidR="00FF6809" w:rsidRDefault="00FF6809" w:rsidP="00FF6809">
      <w:pPr>
        <w:pStyle w:val="Quote"/>
      </w:pPr>
      <w:r>
        <w:t xml:space="preserve">  mxpe02: 10.100.1.2/32</w:t>
      </w:r>
    </w:p>
    <w:p w14:paraId="158FDF56" w14:textId="21674D76" w:rsidR="00FF6809" w:rsidRPr="00FF6809" w:rsidRDefault="00FF6809" w:rsidP="00FF6809">
      <w:pPr>
        <w:pStyle w:val="Quote"/>
      </w:pPr>
      <w:r>
        <w:t xml:space="preserve">  xrpe03: 10.100.1.3/32</w:t>
      </w:r>
    </w:p>
    <w:p w14:paraId="49871487" w14:textId="2E576808" w:rsidR="00FF6809" w:rsidRPr="00FF6809" w:rsidRDefault="00C55524" w:rsidP="009C7D20">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specific directory </w:t>
      </w:r>
      <w:r w:rsidR="00FF6809">
        <w:rPr>
          <w:rFonts w:ascii="Times New Roman" w:eastAsia="Times New Roman" w:hAnsi="Times New Roman" w:cs="Times New Roman"/>
          <w:color w:val="000000"/>
        </w:rPr>
        <w:t xml:space="preserve">for each host under the </w:t>
      </w:r>
      <w:proofErr w:type="spellStart"/>
      <w:r w:rsidR="00FF6809">
        <w:rPr>
          <w:rFonts w:ascii="Times New Roman" w:eastAsia="Times New Roman" w:hAnsi="Times New Roman" w:cs="Times New Roman"/>
          <w:color w:val="000000"/>
        </w:rPr>
        <w:t>host_vars</w:t>
      </w:r>
      <w:proofErr w:type="spellEnd"/>
      <w:r w:rsidR="00FF6809">
        <w:rPr>
          <w:rFonts w:ascii="Times New Roman" w:eastAsia="Times New Roman" w:hAnsi="Times New Roman" w:cs="Times New Roman"/>
          <w:color w:val="000000"/>
        </w:rPr>
        <w:t xml:space="preserve"> directory and under each directory create the </w:t>
      </w:r>
      <w:proofErr w:type="spellStart"/>
      <w:r w:rsidR="00FF6809" w:rsidRPr="00FF6809">
        <w:rPr>
          <w:rFonts w:ascii="Times New Roman" w:eastAsia="Times New Roman" w:hAnsi="Times New Roman" w:cs="Times New Roman"/>
          <w:b/>
          <w:bCs/>
          <w:color w:val="000000"/>
        </w:rPr>
        <w:t>bgp.yml</w:t>
      </w:r>
      <w:proofErr w:type="spellEnd"/>
      <w:r w:rsidR="00FF6809">
        <w:rPr>
          <w:rFonts w:ascii="Times New Roman" w:eastAsia="Times New Roman" w:hAnsi="Times New Roman" w:cs="Times New Roman"/>
          <w:color w:val="000000"/>
        </w:rPr>
        <w:t xml:space="preserve"> file with the below contents as shown below</w:t>
      </w:r>
    </w:p>
    <w:p w14:paraId="18953888" w14:textId="3D1C6F39" w:rsidR="00FF6809" w:rsidRDefault="00FF6809" w:rsidP="00FF6809">
      <w:pPr>
        <w:pStyle w:val="Quote"/>
      </w:pPr>
      <w:r>
        <w:t xml:space="preserve">$ </w:t>
      </w:r>
      <w:r w:rsidRPr="00FF6809">
        <w:t xml:space="preserve">cat </w:t>
      </w:r>
      <w:proofErr w:type="spellStart"/>
      <w:r w:rsidRPr="00FF6809">
        <w:t>host_vars</w:t>
      </w:r>
      <w:proofErr w:type="spellEnd"/>
      <w:r w:rsidRPr="00FF6809">
        <w:t>/xrpe03/</w:t>
      </w:r>
      <w:proofErr w:type="spellStart"/>
      <w:r w:rsidRPr="00FF6809">
        <w:t>bgp.yml</w:t>
      </w:r>
      <w:proofErr w:type="spellEnd"/>
      <w:r>
        <w:br/>
      </w:r>
    </w:p>
    <w:p w14:paraId="2FA68430" w14:textId="77777777" w:rsidR="00FF6809" w:rsidRDefault="00FF6809" w:rsidP="00FF6809">
      <w:pPr>
        <w:pStyle w:val="Quote"/>
      </w:pPr>
      <w:proofErr w:type="spellStart"/>
      <w:r>
        <w:t>bgp_asn</w:t>
      </w:r>
      <w:proofErr w:type="spellEnd"/>
      <w:r>
        <w:t>: 65400</w:t>
      </w:r>
    </w:p>
    <w:p w14:paraId="2229E38E" w14:textId="77777777" w:rsidR="00FF6809" w:rsidRDefault="00FF6809" w:rsidP="00FF6809">
      <w:pPr>
        <w:pStyle w:val="Quote"/>
      </w:pPr>
    </w:p>
    <w:p w14:paraId="3C0B8851" w14:textId="77777777" w:rsidR="00FF6809" w:rsidRDefault="00FF6809" w:rsidP="00FF6809">
      <w:pPr>
        <w:pStyle w:val="Quote"/>
      </w:pPr>
      <w:proofErr w:type="spellStart"/>
      <w:r>
        <w:t>bgp_peers</w:t>
      </w:r>
      <w:proofErr w:type="spellEnd"/>
      <w:r>
        <w:t>:</w:t>
      </w:r>
    </w:p>
    <w:p w14:paraId="21795B14" w14:textId="77777777" w:rsidR="00FF6809" w:rsidRDefault="00FF6809" w:rsidP="00FF6809">
      <w:pPr>
        <w:pStyle w:val="Quote"/>
      </w:pPr>
      <w:r>
        <w:t xml:space="preserve">    - </w:t>
      </w:r>
      <w:proofErr w:type="spellStart"/>
      <w:r>
        <w:t>local_as</w:t>
      </w:r>
      <w:proofErr w:type="spellEnd"/>
      <w:r>
        <w:t>: 65400</w:t>
      </w:r>
    </w:p>
    <w:p w14:paraId="47A7C4F7" w14:textId="77777777" w:rsidR="00FF6809" w:rsidRDefault="00FF6809" w:rsidP="00FF6809">
      <w:pPr>
        <w:pStyle w:val="Quote"/>
      </w:pPr>
      <w:r>
        <w:t xml:space="preserve">      peer: 10.100.1.254</w:t>
      </w:r>
    </w:p>
    <w:p w14:paraId="05DF9349" w14:textId="3510E760" w:rsidR="00C55524" w:rsidRPr="00FF6809" w:rsidRDefault="00FF6809" w:rsidP="00FF6809">
      <w:pPr>
        <w:pStyle w:val="Quote"/>
      </w:pPr>
      <w:r>
        <w:t xml:space="preserve">      </w:t>
      </w:r>
      <w:proofErr w:type="spellStart"/>
      <w:r>
        <w:t>remote_as</w:t>
      </w:r>
      <w:proofErr w:type="spellEnd"/>
      <w:r>
        <w:t>: 65400</w:t>
      </w:r>
    </w:p>
    <w:p w14:paraId="5EA241C6" w14:textId="77777777"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671A1C40" w14:textId="311B4E6F" w:rsidR="00FF6809" w:rsidRPr="008F7B79" w:rsidRDefault="00FF6809" w:rsidP="009C7D20">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Create the templates directory and create </w:t>
      </w:r>
      <w:proofErr w:type="spellStart"/>
      <w:r w:rsidRPr="00FF6809">
        <w:rPr>
          <w:rFonts w:ascii="Times New Roman" w:eastAsia="Times New Roman" w:hAnsi="Times New Roman" w:cs="Times New Roman"/>
          <w:b/>
          <w:bCs/>
          <w:color w:val="000000"/>
        </w:rPr>
        <w:t>junos</w:t>
      </w:r>
      <w:proofErr w:type="spellEnd"/>
      <w:r>
        <w:rPr>
          <w:rFonts w:ascii="Times New Roman" w:eastAsia="Times New Roman" w:hAnsi="Times New Roman" w:cs="Times New Roman"/>
          <w:color w:val="000000"/>
        </w:rPr>
        <w:t xml:space="preserve"> and </w:t>
      </w:r>
      <w:proofErr w:type="spellStart"/>
      <w:r w:rsidRPr="00FF6809">
        <w:rPr>
          <w:rFonts w:ascii="Times New Roman" w:eastAsia="Times New Roman" w:hAnsi="Times New Roman" w:cs="Times New Roman"/>
          <w:b/>
          <w:bCs/>
          <w:color w:val="000000"/>
        </w:rPr>
        <w:t>iosxr</w:t>
      </w:r>
      <w:proofErr w:type="spellEnd"/>
      <w:r>
        <w:rPr>
          <w:rFonts w:ascii="Times New Roman" w:eastAsia="Times New Roman" w:hAnsi="Times New Roman" w:cs="Times New Roman"/>
          <w:color w:val="000000"/>
        </w:rPr>
        <w:t xml:space="preserve"> directories inside the template directory.</w:t>
      </w:r>
      <w:r w:rsidR="008F7B79" w:rsidRPr="008F7B79">
        <w:rPr>
          <w:rFonts w:ascii="Times New Roman" w:eastAsia="Times New Roman" w:hAnsi="Times New Roman" w:cs="Times New Roman"/>
          <w:color w:val="000000"/>
        </w:rPr>
        <w:br/>
      </w:r>
    </w:p>
    <w:p w14:paraId="355FBA21" w14:textId="3FA8F8BB" w:rsidR="00FF6809" w:rsidRPr="008F7B79" w:rsidRDefault="00FF6809" w:rsidP="009C7D20">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jinja2 </w:t>
      </w:r>
      <w:r w:rsidR="00BE6065">
        <w:rPr>
          <w:rFonts w:ascii="Times New Roman" w:eastAsia="Times New Roman" w:hAnsi="Times New Roman" w:cs="Times New Roman"/>
          <w:color w:val="000000"/>
        </w:rPr>
        <w:t>templates</w:t>
      </w:r>
      <w:r>
        <w:rPr>
          <w:rFonts w:ascii="Times New Roman" w:eastAsia="Times New Roman" w:hAnsi="Times New Roman" w:cs="Times New Roman"/>
          <w:color w:val="000000"/>
        </w:rPr>
        <w:t xml:space="preserve"> for the different configuration sections for the devices like </w:t>
      </w:r>
      <w:r w:rsidR="008F7B79">
        <w:rPr>
          <w:rFonts w:ascii="Times New Roman" w:eastAsia="Times New Roman" w:hAnsi="Times New Roman" w:cs="Times New Roman"/>
          <w:color w:val="000000"/>
        </w:rPr>
        <w:t xml:space="preserve">Interfaces, </w:t>
      </w:r>
      <w:r>
        <w:rPr>
          <w:rFonts w:ascii="Times New Roman" w:eastAsia="Times New Roman" w:hAnsi="Times New Roman" w:cs="Times New Roman"/>
          <w:color w:val="000000"/>
        </w:rPr>
        <w:t>OSPF, MPLS and BGP as shown below</w:t>
      </w:r>
    </w:p>
    <w:p w14:paraId="5E136871" w14:textId="73495506" w:rsidR="00FF6809" w:rsidRDefault="00FF6809" w:rsidP="00FF6809">
      <w:pPr>
        <w:pStyle w:val="Quote"/>
      </w:pPr>
      <w:r>
        <w:t xml:space="preserve">$ </w:t>
      </w:r>
      <w:r w:rsidRPr="00FF6809">
        <w:t>cat templates/</w:t>
      </w:r>
      <w:proofErr w:type="spellStart"/>
      <w:r w:rsidRPr="00FF6809">
        <w:t>iosxr</w:t>
      </w:r>
      <w:proofErr w:type="spellEnd"/>
      <w:r w:rsidRPr="00FF6809">
        <w:t>/</w:t>
      </w:r>
      <w:proofErr w:type="gramStart"/>
      <w:r w:rsidRPr="00FF6809">
        <w:t>ospf.j</w:t>
      </w:r>
      <w:proofErr w:type="gramEnd"/>
      <w:r w:rsidRPr="00FF6809">
        <w:t>2</w:t>
      </w:r>
      <w:r>
        <w:br/>
      </w:r>
    </w:p>
    <w:p w14:paraId="3E837B22" w14:textId="77777777" w:rsidR="00FF6809" w:rsidRDefault="00FF6809" w:rsidP="00FF6809">
      <w:pPr>
        <w:pStyle w:val="Quote"/>
      </w:pPr>
      <w:r>
        <w:t>!</w:t>
      </w:r>
    </w:p>
    <w:p w14:paraId="5517AA08" w14:textId="77777777" w:rsidR="00FF6809" w:rsidRDefault="00FF6809" w:rsidP="00FF6809">
      <w:pPr>
        <w:pStyle w:val="Quote"/>
      </w:pPr>
      <w:r>
        <w:t xml:space="preserve">router </w:t>
      </w:r>
      <w:proofErr w:type="spellStart"/>
      <w:r>
        <w:t>ospf</w:t>
      </w:r>
      <w:proofErr w:type="spellEnd"/>
      <w:r>
        <w:t xml:space="preserve"> </w:t>
      </w:r>
      <w:proofErr w:type="gramStart"/>
      <w:r>
        <w:t xml:space="preserve">{{ </w:t>
      </w:r>
      <w:proofErr w:type="spellStart"/>
      <w:r>
        <w:t>global</w:t>
      </w:r>
      <w:proofErr w:type="gramEnd"/>
      <w:r>
        <w:t>.ospf_pid</w:t>
      </w:r>
      <w:proofErr w:type="spellEnd"/>
      <w:r>
        <w:t xml:space="preserve"> }}</w:t>
      </w:r>
    </w:p>
    <w:p w14:paraId="07E2D737" w14:textId="77777777" w:rsidR="00FF6809" w:rsidRDefault="00FF6809" w:rsidP="00FF6809">
      <w:pPr>
        <w:pStyle w:val="Quote"/>
      </w:pPr>
      <w:r>
        <w:t xml:space="preserve"> address-family ipv4 unicast</w:t>
      </w:r>
    </w:p>
    <w:p w14:paraId="24671872" w14:textId="77777777" w:rsidR="00FF6809" w:rsidRDefault="00FF6809" w:rsidP="00FF6809">
      <w:pPr>
        <w:pStyle w:val="Quote"/>
      </w:pPr>
      <w:r>
        <w:t xml:space="preserve"> area 0</w:t>
      </w:r>
    </w:p>
    <w:p w14:paraId="2221A17C" w14:textId="77777777" w:rsidR="00FF6809" w:rsidRDefault="00FF6809" w:rsidP="00FF6809">
      <w:pPr>
        <w:pStyle w:val="Quote"/>
      </w:pPr>
      <w:r>
        <w:t xml:space="preserve">  interface Loopback0</w:t>
      </w:r>
    </w:p>
    <w:p w14:paraId="7F3CE43D" w14:textId="77777777" w:rsidR="00FF6809" w:rsidRDefault="00FF6809" w:rsidP="00FF6809">
      <w:pPr>
        <w:pStyle w:val="Quote"/>
      </w:pPr>
      <w:r>
        <w:t xml:space="preserve">   passive </w:t>
      </w:r>
      <w:proofErr w:type="gramStart"/>
      <w:r>
        <w:t>enable</w:t>
      </w:r>
      <w:proofErr w:type="gramEnd"/>
    </w:p>
    <w:p w14:paraId="5E0D0254" w14:textId="77777777" w:rsidR="00FF6809" w:rsidRDefault="00FF6809" w:rsidP="00FF6809">
      <w:pPr>
        <w:pStyle w:val="Quote"/>
      </w:pPr>
      <w:r>
        <w:t xml:space="preserve">  !</w:t>
      </w:r>
    </w:p>
    <w:p w14:paraId="341F2842" w14:textId="77777777" w:rsidR="00FF6809" w:rsidRDefault="00FF6809" w:rsidP="00FF6809">
      <w:pPr>
        <w:pStyle w:val="Quote"/>
      </w:pPr>
      <w:r>
        <w:t xml:space="preserve">{% for </w:t>
      </w:r>
      <w:proofErr w:type="spellStart"/>
      <w:r>
        <w:t>intf</w:t>
      </w:r>
      <w:proofErr w:type="spellEnd"/>
      <w:r>
        <w:t xml:space="preserve"> in p2p_ip[</w:t>
      </w:r>
      <w:proofErr w:type="spellStart"/>
      <w:r>
        <w:t>inventory_hostname</w:t>
      </w:r>
      <w:proofErr w:type="spellEnd"/>
      <w:r>
        <w:t>] | sort(attribute='port') %}</w:t>
      </w:r>
    </w:p>
    <w:p w14:paraId="2A583A5A" w14:textId="77777777" w:rsidR="00FF6809" w:rsidRDefault="00FF6809" w:rsidP="00FF6809">
      <w:pPr>
        <w:pStyle w:val="Quote"/>
      </w:pPr>
      <w:r>
        <w:t xml:space="preserve">  interface {{</w:t>
      </w:r>
      <w:proofErr w:type="spellStart"/>
      <w:proofErr w:type="gramStart"/>
      <w:r>
        <w:t>intf.port</w:t>
      </w:r>
      <w:proofErr w:type="gramEnd"/>
      <w:r>
        <w:t>.split</w:t>
      </w:r>
      <w:proofErr w:type="spellEnd"/>
      <w:r>
        <w:t>('.')[0]}}</w:t>
      </w:r>
    </w:p>
    <w:p w14:paraId="15C36863" w14:textId="77777777" w:rsidR="00FF6809" w:rsidRDefault="00FF6809" w:rsidP="00FF6809">
      <w:pPr>
        <w:pStyle w:val="Quote"/>
      </w:pPr>
      <w:r>
        <w:t xml:space="preserve">   cost {{</w:t>
      </w:r>
      <w:proofErr w:type="spellStart"/>
      <w:proofErr w:type="gramStart"/>
      <w:r>
        <w:t>intf.cost</w:t>
      </w:r>
      <w:proofErr w:type="spellEnd"/>
      <w:proofErr w:type="gramEnd"/>
      <w:r>
        <w:t xml:space="preserve"> | default(100)}}</w:t>
      </w:r>
    </w:p>
    <w:p w14:paraId="048861B4" w14:textId="77777777" w:rsidR="00FF6809" w:rsidRDefault="00FF6809" w:rsidP="00FF6809">
      <w:pPr>
        <w:pStyle w:val="Quote"/>
      </w:pPr>
      <w:r>
        <w:t xml:space="preserve">   network point-to-point</w:t>
      </w:r>
    </w:p>
    <w:p w14:paraId="7F18F1A8" w14:textId="77777777" w:rsidR="00FF6809" w:rsidRDefault="00FF6809" w:rsidP="00FF6809">
      <w:pPr>
        <w:pStyle w:val="Quote"/>
      </w:pPr>
      <w:r>
        <w:t xml:space="preserve">  !</w:t>
      </w:r>
    </w:p>
    <w:p w14:paraId="7004EDDD" w14:textId="36229B0F" w:rsidR="00FF6809" w:rsidRPr="00FF6809" w:rsidRDefault="00FF6809" w:rsidP="00FF6809">
      <w:pPr>
        <w:pStyle w:val="Quote"/>
      </w:pPr>
      <w:r>
        <w:t xml:space="preserve">{% </w:t>
      </w:r>
      <w:proofErr w:type="spellStart"/>
      <w:r>
        <w:t>endfor</w:t>
      </w:r>
      <w:proofErr w:type="spellEnd"/>
      <w:r>
        <w:t xml:space="preserve"> %}</w:t>
      </w:r>
    </w:p>
    <w:p w14:paraId="44AF2359" w14:textId="3DDF60F1" w:rsidR="00C55524" w:rsidRDefault="00C55524" w:rsidP="0076790C"/>
    <w:p w14:paraId="5C9302DD" w14:textId="4F1F85C4" w:rsidR="008F7B79" w:rsidRPr="00D2366F" w:rsidRDefault="008F7B79" w:rsidP="008F7B79">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playbook </w:t>
      </w:r>
      <w:proofErr w:type="spellStart"/>
      <w:r w:rsidRPr="00C55524">
        <w:rPr>
          <w:rFonts w:ascii="Times New Roman" w:eastAsia="Times New Roman" w:hAnsi="Times New Roman" w:cs="Times New Roman"/>
          <w:color w:val="000000"/>
        </w:rPr>
        <w:t>pb_napalm_net_build</w:t>
      </w:r>
      <w:r>
        <w:rPr>
          <w:rFonts w:ascii="Times New Roman" w:eastAsia="Times New Roman" w:hAnsi="Times New Roman" w:cs="Times New Roman"/>
          <w:color w:val="000000"/>
        </w:rPr>
        <w:t>.yml</w:t>
      </w:r>
      <w:proofErr w:type="spellEnd"/>
      <w:r>
        <w:rPr>
          <w:rFonts w:ascii="Times New Roman" w:eastAsia="Times New Roman" w:hAnsi="Times New Roman" w:cs="Times New Roman"/>
          <w:color w:val="000000"/>
        </w:rPr>
        <w:t xml:space="preserve"> as show below</w:t>
      </w:r>
    </w:p>
    <w:p w14:paraId="0EE1C443" w14:textId="77777777" w:rsidR="008F7B79" w:rsidRPr="0076790C" w:rsidRDefault="008F7B79" w:rsidP="008F7B79">
      <w:pPr>
        <w:pStyle w:val="Quote"/>
      </w:pPr>
      <w:r w:rsidRPr="00D2366F">
        <w:t xml:space="preserve"> $</w:t>
      </w:r>
      <w:r>
        <w:t xml:space="preserve"> cat </w:t>
      </w:r>
      <w:proofErr w:type="spellStart"/>
      <w:r w:rsidRPr="00C55524">
        <w:t>pb_napalm_net_build</w:t>
      </w:r>
      <w:r w:rsidRPr="0076790C">
        <w:t>.yml</w:t>
      </w:r>
      <w:proofErr w:type="spellEnd"/>
    </w:p>
    <w:p w14:paraId="0632E801" w14:textId="77777777" w:rsidR="008F7B79" w:rsidRDefault="008F7B79" w:rsidP="008F7B79">
      <w:pPr>
        <w:pStyle w:val="Quote"/>
      </w:pPr>
    </w:p>
    <w:p w14:paraId="69FB2189" w14:textId="77777777" w:rsidR="008F7B79" w:rsidRDefault="008F7B79" w:rsidP="008F7B79">
      <w:pPr>
        <w:pStyle w:val="Quote"/>
      </w:pPr>
      <w:r>
        <w:t>---</w:t>
      </w:r>
    </w:p>
    <w:p w14:paraId="6242874B" w14:textId="77777777" w:rsidR="008F7B79" w:rsidRDefault="008F7B79" w:rsidP="008F7B79">
      <w:pPr>
        <w:pStyle w:val="Quote"/>
      </w:pPr>
      <w:r>
        <w:t>- name: " Generate and Deploy Configuration on All Devices"</w:t>
      </w:r>
    </w:p>
    <w:p w14:paraId="2D4D321F" w14:textId="77777777" w:rsidR="008F7B79" w:rsidRDefault="008F7B79" w:rsidP="008F7B79">
      <w:pPr>
        <w:pStyle w:val="Quote"/>
      </w:pPr>
      <w:r>
        <w:t xml:space="preserve">  hosts: </w:t>
      </w:r>
      <w:proofErr w:type="spellStart"/>
      <w:r>
        <w:t>sp_core</w:t>
      </w:r>
      <w:proofErr w:type="spellEnd"/>
    </w:p>
    <w:p w14:paraId="05889BFE" w14:textId="77777777" w:rsidR="008F7B79" w:rsidRDefault="008F7B79" w:rsidP="008F7B79">
      <w:pPr>
        <w:pStyle w:val="Quote"/>
      </w:pPr>
      <w:r>
        <w:t xml:space="preserve">  tasks:</w:t>
      </w:r>
    </w:p>
    <w:p w14:paraId="09AC1B68" w14:textId="6EA27CCE" w:rsidR="008F7B79" w:rsidRDefault="008F7B79" w:rsidP="008F7B79">
      <w:pPr>
        <w:pStyle w:val="Quote"/>
      </w:pPr>
      <w:r>
        <w:br/>
      </w: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br/>
      </w:r>
      <w:r>
        <w:br/>
        <w:t xml:space="preserve">    - name: "P1T3: Remove Old Assembled Config"</w:t>
      </w:r>
    </w:p>
    <w:p w14:paraId="2AA42299" w14:textId="77777777" w:rsidR="008F7B79" w:rsidRDefault="008F7B79" w:rsidP="008F7B79">
      <w:pPr>
        <w:pStyle w:val="Quote"/>
      </w:pPr>
      <w:r>
        <w:t xml:space="preserve">      file:</w:t>
      </w:r>
    </w:p>
    <w:p w14:paraId="75D01BCC" w14:textId="77777777" w:rsidR="008F7B79" w:rsidRDefault="008F7B79" w:rsidP="008F7B79">
      <w:pPr>
        <w:pStyle w:val="Quote"/>
      </w:pPr>
      <w:r>
        <w:t xml:space="preserve">        path: "{{</w:t>
      </w:r>
      <w:proofErr w:type="spellStart"/>
      <w:r>
        <w:t>config_dir</w:t>
      </w:r>
      <w:proofErr w:type="spellEnd"/>
      <w:r>
        <w:t>}}</w:t>
      </w:r>
      <w:proofErr w:type="gramStart"/>
      <w:r>
        <w:t>/{</w:t>
      </w:r>
      <w:proofErr w:type="gramEnd"/>
      <w:r>
        <w:t xml:space="preserve">{ </w:t>
      </w:r>
      <w:proofErr w:type="spellStart"/>
      <w:r>
        <w:t>inventory_hostname</w:t>
      </w:r>
      <w:proofErr w:type="spellEnd"/>
      <w:r>
        <w:t xml:space="preserve"> }}.</w:t>
      </w:r>
      <w:proofErr w:type="spellStart"/>
      <w:r>
        <w:t>cfg</w:t>
      </w:r>
      <w:proofErr w:type="spellEnd"/>
      <w:r>
        <w:t>"</w:t>
      </w:r>
    </w:p>
    <w:p w14:paraId="4BC7679B" w14:textId="77777777" w:rsidR="008F7B79" w:rsidRDefault="008F7B79" w:rsidP="008F7B79">
      <w:pPr>
        <w:pStyle w:val="Quote"/>
      </w:pPr>
      <w:r>
        <w:t xml:space="preserve">        state: absent</w:t>
      </w:r>
    </w:p>
    <w:p w14:paraId="3BDE80F2" w14:textId="77777777" w:rsidR="008F7B79" w:rsidRDefault="008F7B79" w:rsidP="008F7B79">
      <w:pPr>
        <w:pStyle w:val="Quote"/>
      </w:pPr>
      <w:r>
        <w:t xml:space="preserve">      </w:t>
      </w:r>
      <w:proofErr w:type="spellStart"/>
      <w:r>
        <w:t>delegate_to</w:t>
      </w:r>
      <w:proofErr w:type="spellEnd"/>
      <w:r>
        <w:t>: localhost</w:t>
      </w:r>
    </w:p>
    <w:p w14:paraId="6205A35F" w14:textId="77777777" w:rsidR="008F7B79" w:rsidRDefault="008F7B79" w:rsidP="008F7B79">
      <w:pPr>
        <w:pStyle w:val="Quote"/>
      </w:pPr>
      <w:r>
        <w:t xml:space="preserve">      tags: config</w:t>
      </w:r>
    </w:p>
    <w:p w14:paraId="0D595D17" w14:textId="77777777" w:rsidR="008F7B79" w:rsidRDefault="008F7B79" w:rsidP="008F7B79">
      <w:pPr>
        <w:pStyle w:val="Quote"/>
      </w:pPr>
    </w:p>
    <w:p w14:paraId="3854EC36" w14:textId="77777777" w:rsidR="008F7B79" w:rsidRDefault="008F7B79" w:rsidP="008F7B79">
      <w:pPr>
        <w:pStyle w:val="Quote"/>
      </w:pPr>
      <w:r>
        <w:t xml:space="preserve">    - name: "P1T4: Assemble </w:t>
      </w:r>
      <w:proofErr w:type="gramStart"/>
      <w:r>
        <w:t>The</w:t>
      </w:r>
      <w:proofErr w:type="gramEnd"/>
      <w:r>
        <w:t xml:space="preserve"> Final configuration"</w:t>
      </w:r>
    </w:p>
    <w:p w14:paraId="2CF69794" w14:textId="77777777" w:rsidR="008F7B79" w:rsidRDefault="008F7B79" w:rsidP="008F7B79">
      <w:pPr>
        <w:pStyle w:val="Quote"/>
      </w:pPr>
      <w:r>
        <w:t xml:space="preserve">      assemble:</w:t>
      </w:r>
    </w:p>
    <w:p w14:paraId="0B21D8F1" w14:textId="77777777" w:rsidR="008F7B79" w:rsidRDefault="008F7B79" w:rsidP="008F7B79">
      <w:pPr>
        <w:pStyle w:val="Quote"/>
      </w:pPr>
      <w:r>
        <w:t xml:space="preserve">        </w:t>
      </w:r>
      <w:proofErr w:type="spellStart"/>
      <w:r>
        <w:t>src</w:t>
      </w:r>
      <w:proofErr w:type="spellEnd"/>
      <w:r>
        <w:t>: "{{</w:t>
      </w:r>
      <w:proofErr w:type="spellStart"/>
      <w:r>
        <w:t>tmp_dir</w:t>
      </w:r>
      <w:proofErr w:type="spellEnd"/>
      <w:r>
        <w:t>}}</w:t>
      </w:r>
      <w:proofErr w:type="gramStart"/>
      <w:r>
        <w:t>/{</w:t>
      </w:r>
      <w:proofErr w:type="gramEnd"/>
      <w:r>
        <w:t xml:space="preserve">{ </w:t>
      </w:r>
      <w:proofErr w:type="spellStart"/>
      <w:r>
        <w:t>inventory_hostname</w:t>
      </w:r>
      <w:proofErr w:type="spellEnd"/>
      <w:r>
        <w:t xml:space="preserve"> }}"</w:t>
      </w:r>
    </w:p>
    <w:p w14:paraId="2C8C56AA" w14:textId="77777777" w:rsidR="008F7B79" w:rsidRDefault="008F7B79" w:rsidP="008F7B79">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w:t>
      </w:r>
      <w:proofErr w:type="spellStart"/>
      <w:r>
        <w:t>cfg</w:t>
      </w:r>
      <w:proofErr w:type="spellEnd"/>
      <w:r>
        <w:t>"</w:t>
      </w:r>
    </w:p>
    <w:p w14:paraId="1EE58BAE" w14:textId="77777777" w:rsidR="008F7B79" w:rsidRDefault="008F7B79" w:rsidP="008F7B79">
      <w:pPr>
        <w:pStyle w:val="Quote"/>
      </w:pPr>
      <w:r>
        <w:t xml:space="preserve">      </w:t>
      </w:r>
      <w:proofErr w:type="spellStart"/>
      <w:r>
        <w:t>delegate_to</w:t>
      </w:r>
      <w:proofErr w:type="spellEnd"/>
      <w:r>
        <w:t>: localhost</w:t>
      </w:r>
    </w:p>
    <w:p w14:paraId="0B8A7C6E" w14:textId="6BB34E4C" w:rsidR="008F7B79" w:rsidRPr="008F7B79" w:rsidRDefault="008F7B79" w:rsidP="008F7B79">
      <w:pPr>
        <w:pStyle w:val="Quote"/>
      </w:pPr>
      <w:r>
        <w:lastRenderedPageBreak/>
        <w:t xml:space="preserve">      tags: config</w:t>
      </w:r>
      <w:r>
        <w:br/>
      </w:r>
    </w:p>
    <w:p w14:paraId="3D96C868" w14:textId="77777777" w:rsidR="008F7B79" w:rsidRPr="0076790C" w:rsidRDefault="008F7B79" w:rsidP="0076790C"/>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577D0A8" w14:textId="6052BDF1" w:rsidR="00AD2202" w:rsidRDefault="008F7B79" w:rsidP="00AD2202">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AD2202">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our main goal is to create the configuration that we need to push to the devices in our </w:t>
      </w:r>
      <w:r w:rsidR="00AD2202">
        <w:rPr>
          <w:rFonts w:ascii="Times New Roman" w:eastAsia="Times New Roman" w:hAnsi="Times New Roman" w:cs="Times New Roman"/>
          <w:color w:val="333333"/>
        </w:rPr>
        <w:t>topology</w:t>
      </w:r>
      <w:r>
        <w:rPr>
          <w:rFonts w:ascii="Times New Roman" w:eastAsia="Times New Roman" w:hAnsi="Times New Roman" w:cs="Times New Roman"/>
          <w:color w:val="333333"/>
        </w:rPr>
        <w:t xml:space="preserve">. We are following the same process and procedures that we have used to generate the configuration snipped for the same network </w:t>
      </w:r>
      <w:r w:rsidR="00AD2202">
        <w:rPr>
          <w:rFonts w:ascii="Times New Roman" w:eastAsia="Times New Roman" w:hAnsi="Times New Roman" w:cs="Times New Roman"/>
          <w:color w:val="333333"/>
        </w:rPr>
        <w:t>topology</w:t>
      </w:r>
      <w:r>
        <w:rPr>
          <w:rFonts w:ascii="Times New Roman" w:eastAsia="Times New Roman" w:hAnsi="Times New Roman" w:cs="Times New Roman"/>
          <w:color w:val="333333"/>
        </w:rPr>
        <w:t xml:space="preserve"> in Chpater3.</w:t>
      </w:r>
      <w:r w:rsidR="00A5256F">
        <w:rPr>
          <w:rFonts w:ascii="Times New Roman" w:eastAsia="Times New Roman" w:hAnsi="Times New Roman" w:cs="Times New Roman"/>
          <w:color w:val="333333"/>
        </w:rPr>
        <w:t xml:space="preserve"> for </w:t>
      </w:r>
      <w:proofErr w:type="spellStart"/>
      <w:r w:rsidR="00A5256F">
        <w:rPr>
          <w:rFonts w:ascii="Times New Roman" w:eastAsia="Times New Roman" w:hAnsi="Times New Roman" w:cs="Times New Roman"/>
          <w:color w:val="333333"/>
        </w:rPr>
        <w:t>JunOS</w:t>
      </w:r>
      <w:proofErr w:type="spellEnd"/>
      <w:r w:rsidR="00A5256F">
        <w:rPr>
          <w:rFonts w:ascii="Times New Roman" w:eastAsia="Times New Roman" w:hAnsi="Times New Roman" w:cs="Times New Roman"/>
          <w:color w:val="333333"/>
        </w:rPr>
        <w:t xml:space="preserve"> devices</w:t>
      </w:r>
      <w:r>
        <w:rPr>
          <w:rFonts w:ascii="Times New Roman" w:eastAsia="Times New Roman" w:hAnsi="Times New Roman" w:cs="Times New Roman"/>
          <w:color w:val="333333"/>
        </w:rPr>
        <w:t xml:space="preserve">. We are </w:t>
      </w:r>
      <w:r w:rsidR="00AD2202">
        <w:rPr>
          <w:rFonts w:ascii="Times New Roman" w:eastAsia="Times New Roman" w:hAnsi="Times New Roman" w:cs="Times New Roman"/>
          <w:color w:val="333333"/>
        </w:rPr>
        <w:t xml:space="preserve">repeating the steps again however we add the templates and the required data to include the IOS-XR devices in our topology. </w:t>
      </w:r>
    </w:p>
    <w:p w14:paraId="7758B8F6" w14:textId="5CBA1460" w:rsidR="00AD2202" w:rsidRDefault="00AD2202" w:rsidP="00AD2202">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Below is a quick explanation for the steps as a quick review</w:t>
      </w:r>
    </w:p>
    <w:p w14:paraId="4D6C1E33" w14:textId="76D19DCD" w:rsidR="001D4DA4" w:rsidRDefault="001D4DA4"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Pr>
          <w:rFonts w:ascii="Times New Roman" w:eastAsia="Times New Roman" w:hAnsi="Times New Roman" w:cs="Times New Roman"/>
          <w:b/>
          <w:bCs/>
          <w:color w:val="333333"/>
          <w:u w:val="single"/>
        </w:rPr>
        <w:t>Modelling the Network via Ansible Variables</w:t>
      </w:r>
    </w:p>
    <w:p w14:paraId="629FCA37" w14:textId="7AACA014" w:rsidR="001D4DA4" w:rsidRDefault="001D4DA4" w:rsidP="004C39A6">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describe the different aspects of our Network topology like P2P </w:t>
      </w:r>
      <w:r w:rsidR="004C39A6">
        <w:rPr>
          <w:rFonts w:ascii="Times New Roman" w:eastAsia="Times New Roman" w:hAnsi="Times New Roman" w:cs="Times New Roman"/>
          <w:color w:val="333333"/>
        </w:rPr>
        <w:t>interface,</w:t>
      </w:r>
      <w:r>
        <w:rPr>
          <w:rFonts w:ascii="Times New Roman" w:eastAsia="Times New Roman" w:hAnsi="Times New Roman" w:cs="Times New Roman"/>
          <w:color w:val="333333"/>
        </w:rPr>
        <w:t xml:space="preserve"> Loopback Interfaces and OSPF parameters under different data structures in the </w:t>
      </w:r>
      <w:r w:rsidRPr="001D4DA4">
        <w:rPr>
          <w:rFonts w:ascii="Times New Roman" w:eastAsia="Times New Roman" w:hAnsi="Times New Roman" w:cs="Times New Roman"/>
          <w:b/>
          <w:bCs/>
          <w:color w:val="333333"/>
        </w:rPr>
        <w:t>all</w:t>
      </w:r>
      <w:proofErr w:type="gramStart"/>
      <w:r w:rsidRPr="001D4DA4">
        <w:rPr>
          <w:rFonts w:ascii="Times New Roman" w:eastAsia="Times New Roman" w:hAnsi="Times New Roman" w:cs="Times New Roman"/>
          <w:b/>
          <w:bCs/>
          <w:color w:val="333333"/>
        </w:rPr>
        <w:t>.,</w:t>
      </w:r>
      <w:proofErr w:type="spellStart"/>
      <w:r w:rsidRPr="001D4DA4">
        <w:rPr>
          <w:rFonts w:ascii="Times New Roman" w:eastAsia="Times New Roman" w:hAnsi="Times New Roman" w:cs="Times New Roman"/>
          <w:b/>
          <w:bCs/>
          <w:color w:val="333333"/>
        </w:rPr>
        <w:t>yml</w:t>
      </w:r>
      <w:proofErr w:type="spellEnd"/>
      <w:proofErr w:type="gramEnd"/>
      <w:r w:rsidRPr="001D4DA4">
        <w:rPr>
          <w:rFonts w:ascii="Times New Roman" w:eastAsia="Times New Roman" w:hAnsi="Times New Roman" w:cs="Times New Roman"/>
          <w:b/>
          <w:bCs/>
          <w:color w:val="333333"/>
        </w:rPr>
        <w:t xml:space="preserve"> </w:t>
      </w:r>
      <w:r>
        <w:rPr>
          <w:rFonts w:ascii="Times New Roman" w:eastAsia="Times New Roman" w:hAnsi="Times New Roman" w:cs="Times New Roman"/>
          <w:color w:val="333333"/>
        </w:rPr>
        <w:t xml:space="preserve">file under the </w:t>
      </w:r>
      <w:proofErr w:type="spellStart"/>
      <w:r>
        <w:rPr>
          <w:rFonts w:ascii="Times New Roman" w:eastAsia="Times New Roman" w:hAnsi="Times New Roman" w:cs="Times New Roman"/>
          <w:color w:val="333333"/>
        </w:rPr>
        <w:t>group_vars</w:t>
      </w:r>
      <w:proofErr w:type="spellEnd"/>
      <w:r>
        <w:rPr>
          <w:rFonts w:ascii="Times New Roman" w:eastAsia="Times New Roman" w:hAnsi="Times New Roman" w:cs="Times New Roman"/>
          <w:color w:val="333333"/>
        </w:rPr>
        <w:t xml:space="preserve">. </w:t>
      </w:r>
      <w:r w:rsidR="004C39A6">
        <w:rPr>
          <w:rFonts w:ascii="Times New Roman" w:eastAsia="Times New Roman" w:hAnsi="Times New Roman" w:cs="Times New Roman"/>
          <w:color w:val="333333"/>
        </w:rPr>
        <w:t xml:space="preserve">For any host specific </w:t>
      </w:r>
      <w:proofErr w:type="gramStart"/>
      <w:r w:rsidR="004C39A6">
        <w:rPr>
          <w:rFonts w:ascii="Times New Roman" w:eastAsia="Times New Roman" w:hAnsi="Times New Roman" w:cs="Times New Roman"/>
          <w:color w:val="333333"/>
        </w:rPr>
        <w:t>data</w:t>
      </w:r>
      <w:proofErr w:type="gramEnd"/>
      <w:r w:rsidR="004C39A6">
        <w:rPr>
          <w:rFonts w:ascii="Times New Roman" w:eastAsia="Times New Roman" w:hAnsi="Times New Roman" w:cs="Times New Roman"/>
          <w:color w:val="333333"/>
        </w:rPr>
        <w:t xml:space="preserve"> we use the </w:t>
      </w:r>
      <w:proofErr w:type="spellStart"/>
      <w:r w:rsidR="004C39A6">
        <w:rPr>
          <w:rFonts w:ascii="Times New Roman" w:eastAsia="Times New Roman" w:hAnsi="Times New Roman" w:cs="Times New Roman"/>
          <w:color w:val="333333"/>
        </w:rPr>
        <w:t>host_vars</w:t>
      </w:r>
      <w:proofErr w:type="spellEnd"/>
      <w:r w:rsidR="004C39A6">
        <w:rPr>
          <w:rFonts w:ascii="Times New Roman" w:eastAsia="Times New Roman" w:hAnsi="Times New Roman" w:cs="Times New Roman"/>
          <w:color w:val="333333"/>
        </w:rPr>
        <w:t xml:space="preserve"> directory to populate all </w:t>
      </w:r>
      <w:proofErr w:type="spellStart"/>
      <w:r w:rsidR="004C39A6">
        <w:rPr>
          <w:rFonts w:ascii="Times New Roman" w:eastAsia="Times New Roman" w:hAnsi="Times New Roman" w:cs="Times New Roman"/>
          <w:color w:val="333333"/>
        </w:rPr>
        <w:t>varaibles</w:t>
      </w:r>
      <w:proofErr w:type="spellEnd"/>
      <w:r w:rsidR="004C39A6">
        <w:rPr>
          <w:rFonts w:ascii="Times New Roman" w:eastAsia="Times New Roman" w:hAnsi="Times New Roman" w:cs="Times New Roman"/>
          <w:color w:val="333333"/>
        </w:rPr>
        <w:t>/</w:t>
      </w:r>
      <w:proofErr w:type="spellStart"/>
      <w:r w:rsidR="004C39A6">
        <w:rPr>
          <w:rFonts w:ascii="Times New Roman" w:eastAsia="Times New Roman" w:hAnsi="Times New Roman" w:cs="Times New Roman"/>
          <w:color w:val="333333"/>
        </w:rPr>
        <w:t>paramters</w:t>
      </w:r>
      <w:proofErr w:type="spellEnd"/>
      <w:r w:rsidR="004C39A6">
        <w:rPr>
          <w:rFonts w:ascii="Times New Roman" w:eastAsia="Times New Roman" w:hAnsi="Times New Roman" w:cs="Times New Roman"/>
          <w:color w:val="333333"/>
        </w:rPr>
        <w:t xml:space="preserve"> which are specific to a specific node and in our case we use this approach for </w:t>
      </w:r>
      <w:proofErr w:type="spellStart"/>
      <w:r w:rsidR="004C39A6">
        <w:rPr>
          <w:rFonts w:ascii="Times New Roman" w:eastAsia="Times New Roman" w:hAnsi="Times New Roman" w:cs="Times New Roman"/>
          <w:color w:val="333333"/>
        </w:rPr>
        <w:t>bgp</w:t>
      </w:r>
      <w:proofErr w:type="spellEnd"/>
      <w:r w:rsidR="004C39A6">
        <w:rPr>
          <w:rFonts w:ascii="Times New Roman" w:eastAsia="Times New Roman" w:hAnsi="Times New Roman" w:cs="Times New Roman"/>
          <w:color w:val="333333"/>
        </w:rPr>
        <w:t xml:space="preserve"> data to outline the </w:t>
      </w:r>
      <w:proofErr w:type="spellStart"/>
      <w:r w:rsidR="004C39A6">
        <w:rPr>
          <w:rFonts w:ascii="Times New Roman" w:eastAsia="Times New Roman" w:hAnsi="Times New Roman" w:cs="Times New Roman"/>
          <w:color w:val="333333"/>
        </w:rPr>
        <w:t>bgp_peers</w:t>
      </w:r>
      <w:proofErr w:type="spellEnd"/>
      <w:r w:rsidR="004C39A6">
        <w:rPr>
          <w:rFonts w:ascii="Times New Roman" w:eastAsia="Times New Roman" w:hAnsi="Times New Roman" w:cs="Times New Roman"/>
          <w:color w:val="333333"/>
        </w:rPr>
        <w:t xml:space="preserve"> for each node. This expose</w:t>
      </w:r>
      <w:r w:rsidR="009C7D20">
        <w:rPr>
          <w:rFonts w:ascii="Times New Roman" w:eastAsia="Times New Roman" w:hAnsi="Times New Roman" w:cs="Times New Roman"/>
          <w:color w:val="333333"/>
        </w:rPr>
        <w:t>s</w:t>
      </w:r>
      <w:r w:rsidR="004C39A6">
        <w:rPr>
          <w:rFonts w:ascii="Times New Roman" w:eastAsia="Times New Roman" w:hAnsi="Times New Roman" w:cs="Times New Roman"/>
          <w:color w:val="333333"/>
        </w:rPr>
        <w:t xml:space="preserve"> </w:t>
      </w:r>
      <w:proofErr w:type="gramStart"/>
      <w:r w:rsidR="004C39A6">
        <w:rPr>
          <w:rFonts w:ascii="Times New Roman" w:eastAsia="Times New Roman" w:hAnsi="Times New Roman" w:cs="Times New Roman"/>
          <w:color w:val="333333"/>
        </w:rPr>
        <w:t>all  these</w:t>
      </w:r>
      <w:proofErr w:type="gramEnd"/>
      <w:r w:rsidR="004C39A6">
        <w:rPr>
          <w:rFonts w:ascii="Times New Roman" w:eastAsia="Times New Roman" w:hAnsi="Times New Roman" w:cs="Times New Roman"/>
          <w:color w:val="333333"/>
        </w:rPr>
        <w:t xml:space="preserve"> variables (like p2p_ip and </w:t>
      </w:r>
      <w:proofErr w:type="spellStart"/>
      <w:r w:rsidR="004C39A6">
        <w:rPr>
          <w:rFonts w:ascii="Times New Roman" w:eastAsia="Times New Roman" w:hAnsi="Times New Roman" w:cs="Times New Roman"/>
          <w:color w:val="333333"/>
        </w:rPr>
        <w:t>lo_ip</w:t>
      </w:r>
      <w:proofErr w:type="spellEnd"/>
      <w:r w:rsidR="004C39A6">
        <w:rPr>
          <w:rFonts w:ascii="Times New Roman" w:eastAsia="Times New Roman" w:hAnsi="Times New Roman" w:cs="Times New Roman"/>
          <w:color w:val="333333"/>
        </w:rPr>
        <w:t>) to</w:t>
      </w:r>
      <w:r>
        <w:rPr>
          <w:rFonts w:ascii="Times New Roman" w:eastAsia="Times New Roman" w:hAnsi="Times New Roman" w:cs="Times New Roman"/>
          <w:color w:val="333333"/>
        </w:rPr>
        <w:t xml:space="preserve"> </w:t>
      </w:r>
      <w:r w:rsidR="004C39A6">
        <w:rPr>
          <w:rFonts w:ascii="Times New Roman" w:eastAsia="Times New Roman" w:hAnsi="Times New Roman" w:cs="Times New Roman"/>
          <w:color w:val="333333"/>
        </w:rPr>
        <w:t>the devices in our Ansible Inventory and help</w:t>
      </w:r>
      <w:r w:rsidR="009C7D20">
        <w:rPr>
          <w:rFonts w:ascii="Times New Roman" w:eastAsia="Times New Roman" w:hAnsi="Times New Roman" w:cs="Times New Roman"/>
          <w:color w:val="333333"/>
        </w:rPr>
        <w:t>s</w:t>
      </w:r>
      <w:r w:rsidR="004C39A6">
        <w:rPr>
          <w:rFonts w:ascii="Times New Roman" w:eastAsia="Times New Roman" w:hAnsi="Times New Roman" w:cs="Times New Roman"/>
          <w:color w:val="333333"/>
        </w:rPr>
        <w:t xml:space="preserve"> us to </w:t>
      </w:r>
      <w:r>
        <w:rPr>
          <w:rFonts w:ascii="Times New Roman" w:eastAsia="Times New Roman" w:hAnsi="Times New Roman" w:cs="Times New Roman"/>
          <w:color w:val="333333"/>
        </w:rPr>
        <w:t xml:space="preserve">populate the JINJA2 </w:t>
      </w:r>
      <w:r w:rsidR="004C39A6">
        <w:rPr>
          <w:rFonts w:ascii="Times New Roman" w:eastAsia="Times New Roman" w:hAnsi="Times New Roman" w:cs="Times New Roman"/>
          <w:color w:val="333333"/>
        </w:rPr>
        <w:t>templates</w:t>
      </w:r>
      <w:r>
        <w:rPr>
          <w:rFonts w:ascii="Times New Roman" w:eastAsia="Times New Roman" w:hAnsi="Times New Roman" w:cs="Times New Roman"/>
          <w:color w:val="333333"/>
        </w:rPr>
        <w:t xml:space="preserve"> with this data in order to </w:t>
      </w:r>
      <w:r w:rsidR="004C39A6">
        <w:rPr>
          <w:rFonts w:ascii="Times New Roman" w:eastAsia="Times New Roman" w:hAnsi="Times New Roman" w:cs="Times New Roman"/>
          <w:color w:val="333333"/>
        </w:rPr>
        <w:t>generate the final configuration for our each device in our sample Network.</w:t>
      </w:r>
    </w:p>
    <w:p w14:paraId="0D617FCF" w14:textId="2CD46506" w:rsidR="00AD2202" w:rsidRPr="003843B5" w:rsidRDefault="00AD2202"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sidRPr="003843B5">
        <w:rPr>
          <w:rFonts w:ascii="Times New Roman" w:eastAsia="Times New Roman" w:hAnsi="Times New Roman" w:cs="Times New Roman"/>
          <w:b/>
          <w:bCs/>
          <w:color w:val="333333"/>
          <w:u w:val="single"/>
        </w:rPr>
        <w:t>Building the JINJA2 templates</w:t>
      </w:r>
    </w:p>
    <w:p w14:paraId="14337474" w14:textId="127C300C" w:rsidR="00AD2202" w:rsidRDefault="003843B5" w:rsidP="003843B5">
      <w:pPr>
        <w:spacing w:before="100" w:beforeAutospacing="1" w:after="100" w:afterAutospacing="1" w:line="276" w:lineRule="auto"/>
        <w:rPr>
          <w:rFonts w:ascii="Times New Roman" w:eastAsia="Times New Roman" w:hAnsi="Times New Roman" w:cs="Times New Roman"/>
          <w:color w:val="333333"/>
        </w:rPr>
      </w:pPr>
      <w:commentRangeStart w:id="75"/>
      <w:commentRangeStart w:id="76"/>
      <w:r>
        <w:rPr>
          <w:rFonts w:ascii="Times New Roman" w:eastAsia="Times New Roman" w:hAnsi="Times New Roman" w:cs="Times New Roman"/>
          <w:color w:val="333333"/>
        </w:rPr>
        <w:t>We</w:t>
      </w:r>
      <w:commentRangeEnd w:id="75"/>
      <w:r w:rsidR="00A9775E">
        <w:rPr>
          <w:rStyle w:val="CommentReference"/>
        </w:rPr>
        <w:commentReference w:id="75"/>
      </w:r>
      <w:r>
        <w:rPr>
          <w:rFonts w:ascii="Times New Roman" w:eastAsia="Times New Roman" w:hAnsi="Times New Roman" w:cs="Times New Roman"/>
          <w:color w:val="333333"/>
        </w:rPr>
        <w:t xml:space="preserve"> place all our JINJA2 templates under the </w:t>
      </w:r>
      <w:r w:rsidRPr="003843B5">
        <w:rPr>
          <w:rFonts w:ascii="Times New Roman" w:eastAsia="Times New Roman" w:hAnsi="Times New Roman" w:cs="Times New Roman"/>
          <w:b/>
          <w:bCs/>
          <w:color w:val="333333"/>
        </w:rPr>
        <w:t>templates</w:t>
      </w:r>
      <w:r>
        <w:rPr>
          <w:rFonts w:ascii="Times New Roman" w:eastAsia="Times New Roman" w:hAnsi="Times New Roman" w:cs="Times New Roman"/>
          <w:color w:val="333333"/>
        </w:rPr>
        <w:t xml:space="preserve"> folder and w</w:t>
      </w:r>
      <w:r w:rsidR="00A5256F">
        <w:rPr>
          <w:rFonts w:ascii="Times New Roman" w:eastAsia="Times New Roman" w:hAnsi="Times New Roman" w:cs="Times New Roman"/>
          <w:color w:val="333333"/>
        </w:rPr>
        <w:t xml:space="preserve">e </w:t>
      </w:r>
      <w:r>
        <w:rPr>
          <w:rFonts w:ascii="Times New Roman" w:eastAsia="Times New Roman" w:hAnsi="Times New Roman" w:cs="Times New Roman"/>
          <w:color w:val="333333"/>
        </w:rPr>
        <w:t>segment our JINJA2 templates per the vendor OS in a separate folder</w:t>
      </w:r>
      <w:ins w:id="77" w:author="karim okasha" w:date="2019-08-27T09:28:00Z">
        <w:r w:rsidR="006B0ECC">
          <w:rPr>
            <w:rFonts w:ascii="Times New Roman" w:eastAsia="Times New Roman" w:hAnsi="Times New Roman" w:cs="Times New Roman"/>
            <w:color w:val="333333"/>
          </w:rPr>
          <w:t xml:space="preserve">. </w:t>
        </w:r>
      </w:ins>
      <w:r>
        <w:rPr>
          <w:rFonts w:ascii="Times New Roman" w:eastAsia="Times New Roman" w:hAnsi="Times New Roman" w:cs="Times New Roman"/>
          <w:color w:val="333333"/>
        </w:rPr>
        <w:t xml:space="preserve"> </w:t>
      </w:r>
      <w:ins w:id="78" w:author="karim okasha" w:date="2019-08-27T18:17:00Z">
        <w:r w:rsidR="00030846">
          <w:rPr>
            <w:rFonts w:ascii="Times New Roman" w:eastAsia="Times New Roman" w:hAnsi="Times New Roman" w:cs="Times New Roman"/>
            <w:color w:val="333333"/>
          </w:rPr>
          <w:t xml:space="preserve">Next, </w:t>
        </w:r>
      </w:ins>
      <w:del w:id="79" w:author="karim okasha" w:date="2019-08-27T09:28:00Z">
        <w:r w:rsidDel="006B0ECC">
          <w:rPr>
            <w:rFonts w:ascii="Times New Roman" w:eastAsia="Times New Roman" w:hAnsi="Times New Roman" w:cs="Times New Roman"/>
            <w:color w:val="333333"/>
          </w:rPr>
          <w:delText>and</w:delText>
        </w:r>
      </w:del>
      <w:ins w:id="80" w:author="karim okasha" w:date="2019-08-27T18:17:00Z">
        <w:r w:rsidR="00030846">
          <w:rPr>
            <w:rFonts w:ascii="Times New Roman" w:eastAsia="Times New Roman" w:hAnsi="Times New Roman" w:cs="Times New Roman"/>
            <w:color w:val="333333"/>
          </w:rPr>
          <w:t>w</w:t>
        </w:r>
      </w:ins>
      <w:del w:id="81" w:author="karim okasha" w:date="2019-08-27T09:28:00Z">
        <w:r w:rsidDel="006B0ECC">
          <w:rPr>
            <w:rFonts w:ascii="Times New Roman" w:eastAsia="Times New Roman" w:hAnsi="Times New Roman" w:cs="Times New Roman"/>
            <w:color w:val="333333"/>
          </w:rPr>
          <w:delText xml:space="preserve"> w</w:delText>
        </w:r>
      </w:del>
      <w:r>
        <w:rPr>
          <w:rFonts w:ascii="Times New Roman" w:eastAsia="Times New Roman" w:hAnsi="Times New Roman" w:cs="Times New Roman"/>
          <w:color w:val="333333"/>
        </w:rPr>
        <w:t xml:space="preserve">e </w:t>
      </w:r>
      <w:proofErr w:type="gramStart"/>
      <w:r>
        <w:rPr>
          <w:rFonts w:ascii="Times New Roman" w:eastAsia="Times New Roman" w:hAnsi="Times New Roman" w:cs="Times New Roman"/>
          <w:color w:val="333333"/>
        </w:rPr>
        <w:t>create</w:t>
      </w:r>
      <w:proofErr w:type="gramEnd"/>
      <w:r>
        <w:rPr>
          <w:rFonts w:ascii="Times New Roman" w:eastAsia="Times New Roman" w:hAnsi="Times New Roman" w:cs="Times New Roman"/>
          <w:color w:val="333333"/>
        </w:rPr>
        <w:t xml:space="preserve"> a JINJA2 template for each section of the configuration</w:t>
      </w:r>
      <w:ins w:id="82" w:author="karim okasha" w:date="2019-08-27T09:28:00Z">
        <w:r w:rsidR="006B0ECC">
          <w:rPr>
            <w:rFonts w:ascii="Times New Roman" w:eastAsia="Times New Roman" w:hAnsi="Times New Roman" w:cs="Times New Roman"/>
            <w:color w:val="333333"/>
          </w:rPr>
          <w:t xml:space="preserve"> and</w:t>
        </w:r>
      </w:ins>
      <w:r>
        <w:rPr>
          <w:rFonts w:ascii="Times New Roman" w:eastAsia="Times New Roman" w:hAnsi="Times New Roman" w:cs="Times New Roman"/>
          <w:color w:val="333333"/>
        </w:rPr>
        <w:t xml:space="preserve"> the below snippet outline the directory structure for the </w:t>
      </w:r>
      <w:r w:rsidR="001D4DA4">
        <w:rPr>
          <w:rFonts w:ascii="Times New Roman" w:eastAsia="Times New Roman" w:hAnsi="Times New Roman" w:cs="Times New Roman"/>
          <w:color w:val="333333"/>
        </w:rPr>
        <w:t>templates</w:t>
      </w:r>
      <w:commentRangeEnd w:id="76"/>
      <w:r w:rsidR="009C7D20">
        <w:rPr>
          <w:rStyle w:val="CommentReference"/>
        </w:rPr>
        <w:commentReference w:id="76"/>
      </w:r>
      <w:ins w:id="83" w:author="karim okasha" w:date="2019-08-27T09:28:00Z">
        <w:r w:rsidR="006B0ECC">
          <w:rPr>
            <w:rFonts w:ascii="Times New Roman" w:eastAsia="Times New Roman" w:hAnsi="Times New Roman" w:cs="Times New Roman"/>
            <w:color w:val="333333"/>
          </w:rPr>
          <w:t xml:space="preserve"> folder</w:t>
        </w:r>
      </w:ins>
    </w:p>
    <w:p w14:paraId="523B6DC3" w14:textId="0D64D2B2" w:rsidR="003843B5" w:rsidRPr="003843B5" w:rsidRDefault="003843B5" w:rsidP="003843B5">
      <w:pPr>
        <w:pStyle w:val="Quote"/>
        <w:rPr>
          <w:lang w:val="en-US"/>
        </w:rPr>
      </w:pPr>
      <w:r>
        <w:br/>
      </w:r>
      <w:r w:rsidRPr="003843B5">
        <w:rPr>
          <w:lang w:val="en-US"/>
        </w:rPr>
        <w:t>templates/</w:t>
      </w:r>
    </w:p>
    <w:p w14:paraId="4CEEA41C" w14:textId="77777777" w:rsidR="003843B5" w:rsidRPr="003843B5" w:rsidRDefault="003843B5" w:rsidP="003843B5">
      <w:pPr>
        <w:pStyle w:val="Quote"/>
        <w:rPr>
          <w:lang w:val="en-US"/>
        </w:rPr>
      </w:pPr>
      <w:r w:rsidRPr="003843B5">
        <w:rPr>
          <w:lang w:val="en-US"/>
        </w:rPr>
        <w:t xml:space="preserve">├── </w:t>
      </w:r>
      <w:proofErr w:type="spellStart"/>
      <w:r w:rsidRPr="003843B5">
        <w:rPr>
          <w:lang w:val="en-US"/>
        </w:rPr>
        <w:t>iosxr</w:t>
      </w:r>
      <w:proofErr w:type="spellEnd"/>
    </w:p>
    <w:p w14:paraId="7A1AB0F1" w14:textId="77777777" w:rsidR="003843B5" w:rsidRPr="003843B5" w:rsidRDefault="003843B5" w:rsidP="003843B5">
      <w:pPr>
        <w:pStyle w:val="Quote"/>
        <w:rPr>
          <w:lang w:val="en-US"/>
        </w:rPr>
      </w:pPr>
      <w:r w:rsidRPr="003843B5">
        <w:rPr>
          <w:lang w:val="en-US"/>
        </w:rPr>
        <w:t xml:space="preserve">│   ├── </w:t>
      </w:r>
      <w:proofErr w:type="gramStart"/>
      <w:r w:rsidRPr="003843B5">
        <w:rPr>
          <w:lang w:val="en-US"/>
        </w:rPr>
        <w:t>bgp.j</w:t>
      </w:r>
      <w:proofErr w:type="gramEnd"/>
      <w:r w:rsidRPr="003843B5">
        <w:rPr>
          <w:lang w:val="en-US"/>
        </w:rPr>
        <w:t>2</w:t>
      </w:r>
    </w:p>
    <w:p w14:paraId="6D030788" w14:textId="77777777" w:rsidR="003843B5" w:rsidRPr="003843B5" w:rsidRDefault="003843B5" w:rsidP="003843B5">
      <w:pPr>
        <w:pStyle w:val="Quote"/>
        <w:rPr>
          <w:lang w:val="en-US"/>
        </w:rPr>
      </w:pPr>
      <w:r w:rsidRPr="003843B5">
        <w:rPr>
          <w:lang w:val="en-US"/>
        </w:rPr>
        <w:t xml:space="preserve">│   ├── </w:t>
      </w:r>
      <w:proofErr w:type="gramStart"/>
      <w:r w:rsidRPr="003843B5">
        <w:rPr>
          <w:lang w:val="en-US"/>
        </w:rPr>
        <w:t>intf.j</w:t>
      </w:r>
      <w:proofErr w:type="gramEnd"/>
      <w:r w:rsidRPr="003843B5">
        <w:rPr>
          <w:lang w:val="en-US"/>
        </w:rPr>
        <w:t>2</w:t>
      </w:r>
    </w:p>
    <w:p w14:paraId="2844E185" w14:textId="6E7B1BA6" w:rsidR="003843B5" w:rsidRPr="003843B5" w:rsidDel="00FB5682" w:rsidRDefault="003843B5" w:rsidP="003843B5">
      <w:pPr>
        <w:pStyle w:val="Quote"/>
        <w:rPr>
          <w:del w:id="84" w:author="karim okasha" w:date="2019-08-27T09:29:00Z"/>
          <w:lang w:val="en-US"/>
        </w:rPr>
      </w:pPr>
      <w:del w:id="85" w:author="karim okasha" w:date="2019-08-27T09:29:00Z">
        <w:r w:rsidRPr="003843B5" w:rsidDel="00FB5682">
          <w:rPr>
            <w:lang w:val="en-US"/>
          </w:rPr>
          <w:delText>│   ├── l3vpn.j2</w:delText>
        </w:r>
      </w:del>
    </w:p>
    <w:p w14:paraId="758C818E" w14:textId="77777777" w:rsidR="003843B5" w:rsidRPr="003843B5" w:rsidRDefault="003843B5" w:rsidP="003843B5">
      <w:pPr>
        <w:pStyle w:val="Quote"/>
        <w:rPr>
          <w:lang w:val="en-US"/>
        </w:rPr>
      </w:pPr>
      <w:r w:rsidRPr="003843B5">
        <w:rPr>
          <w:lang w:val="en-US"/>
        </w:rPr>
        <w:t xml:space="preserve">│   ├── </w:t>
      </w:r>
      <w:proofErr w:type="gramStart"/>
      <w:r w:rsidRPr="003843B5">
        <w:rPr>
          <w:lang w:val="en-US"/>
        </w:rPr>
        <w:t>mgmt.j</w:t>
      </w:r>
      <w:proofErr w:type="gramEnd"/>
      <w:r w:rsidRPr="003843B5">
        <w:rPr>
          <w:lang w:val="en-US"/>
        </w:rPr>
        <w:t>2</w:t>
      </w:r>
    </w:p>
    <w:p w14:paraId="2A53276A" w14:textId="77777777" w:rsidR="003843B5" w:rsidRPr="003843B5" w:rsidRDefault="003843B5" w:rsidP="003843B5">
      <w:pPr>
        <w:pStyle w:val="Quote"/>
        <w:rPr>
          <w:lang w:val="en-US"/>
        </w:rPr>
      </w:pPr>
      <w:r w:rsidRPr="003843B5">
        <w:rPr>
          <w:lang w:val="en-US"/>
        </w:rPr>
        <w:t xml:space="preserve">│   ├── </w:t>
      </w:r>
      <w:proofErr w:type="gramStart"/>
      <w:r w:rsidRPr="003843B5">
        <w:rPr>
          <w:lang w:val="en-US"/>
        </w:rPr>
        <w:t>mpls.j</w:t>
      </w:r>
      <w:proofErr w:type="gramEnd"/>
      <w:r w:rsidRPr="003843B5">
        <w:rPr>
          <w:lang w:val="en-US"/>
        </w:rPr>
        <w:t>2</w:t>
      </w:r>
    </w:p>
    <w:p w14:paraId="531BC6AD" w14:textId="77777777" w:rsidR="003843B5" w:rsidRPr="003843B5" w:rsidRDefault="003843B5" w:rsidP="003843B5">
      <w:pPr>
        <w:pStyle w:val="Quote"/>
        <w:rPr>
          <w:lang w:val="en-US"/>
        </w:rPr>
      </w:pPr>
      <w:r w:rsidRPr="003843B5">
        <w:rPr>
          <w:lang w:val="en-US"/>
        </w:rPr>
        <w:t xml:space="preserve">│   └── </w:t>
      </w:r>
      <w:proofErr w:type="gramStart"/>
      <w:r w:rsidRPr="003843B5">
        <w:rPr>
          <w:lang w:val="en-US"/>
        </w:rPr>
        <w:t>ospf.j</w:t>
      </w:r>
      <w:proofErr w:type="gramEnd"/>
      <w:r w:rsidRPr="003843B5">
        <w:rPr>
          <w:lang w:val="en-US"/>
        </w:rPr>
        <w:t>2</w:t>
      </w:r>
    </w:p>
    <w:p w14:paraId="6BA1CB63" w14:textId="77777777" w:rsidR="003843B5" w:rsidRPr="003843B5" w:rsidRDefault="003843B5" w:rsidP="003843B5">
      <w:pPr>
        <w:pStyle w:val="Quote"/>
        <w:rPr>
          <w:lang w:val="en-US"/>
        </w:rPr>
      </w:pPr>
      <w:r w:rsidRPr="003843B5">
        <w:rPr>
          <w:lang w:val="en-US"/>
        </w:rPr>
        <w:t xml:space="preserve">└── </w:t>
      </w:r>
      <w:proofErr w:type="spellStart"/>
      <w:r w:rsidRPr="003843B5">
        <w:rPr>
          <w:lang w:val="en-US"/>
        </w:rPr>
        <w:t>junos</w:t>
      </w:r>
      <w:proofErr w:type="spellEnd"/>
    </w:p>
    <w:p w14:paraId="39048E6D" w14:textId="77777777" w:rsidR="003843B5" w:rsidRPr="003843B5" w:rsidRDefault="003843B5" w:rsidP="003843B5">
      <w:pPr>
        <w:pStyle w:val="Quote"/>
        <w:rPr>
          <w:lang w:val="en-US"/>
        </w:rPr>
      </w:pPr>
      <w:r w:rsidRPr="003843B5">
        <w:rPr>
          <w:lang w:val="en-US"/>
        </w:rPr>
        <w:t xml:space="preserve">    ├── </w:t>
      </w:r>
      <w:proofErr w:type="gramStart"/>
      <w:r w:rsidRPr="003843B5">
        <w:rPr>
          <w:lang w:val="en-US"/>
        </w:rPr>
        <w:t>bgp.j</w:t>
      </w:r>
      <w:proofErr w:type="gramEnd"/>
      <w:r w:rsidRPr="003843B5">
        <w:rPr>
          <w:lang w:val="en-US"/>
        </w:rPr>
        <w:t>2</w:t>
      </w:r>
    </w:p>
    <w:p w14:paraId="7ED8B001" w14:textId="77777777" w:rsidR="003843B5" w:rsidRPr="003843B5" w:rsidRDefault="003843B5" w:rsidP="003843B5">
      <w:pPr>
        <w:pStyle w:val="Quote"/>
        <w:rPr>
          <w:lang w:val="en-US"/>
        </w:rPr>
      </w:pPr>
      <w:r w:rsidRPr="003843B5">
        <w:rPr>
          <w:lang w:val="en-US"/>
        </w:rPr>
        <w:t xml:space="preserve">    ├── </w:t>
      </w:r>
      <w:proofErr w:type="gramStart"/>
      <w:r w:rsidRPr="003843B5">
        <w:rPr>
          <w:lang w:val="en-US"/>
        </w:rPr>
        <w:t>intf.j</w:t>
      </w:r>
      <w:proofErr w:type="gramEnd"/>
      <w:r w:rsidRPr="003843B5">
        <w:rPr>
          <w:lang w:val="en-US"/>
        </w:rPr>
        <w:t>2</w:t>
      </w:r>
    </w:p>
    <w:p w14:paraId="59E51058" w14:textId="27BBE634" w:rsidR="003843B5" w:rsidRPr="003843B5" w:rsidRDefault="003843B5" w:rsidP="003843B5">
      <w:pPr>
        <w:pStyle w:val="Quote"/>
        <w:rPr>
          <w:lang w:val="en-US"/>
        </w:rPr>
      </w:pPr>
      <w:r w:rsidRPr="003843B5">
        <w:rPr>
          <w:lang w:val="en-US"/>
        </w:rPr>
        <w:t xml:space="preserve">    ├── </w:t>
      </w:r>
      <w:ins w:id="86" w:author="karim okasha" w:date="2019-08-27T09:29:00Z">
        <w:r w:rsidR="00FB5682">
          <w:rPr>
            <w:lang w:val="en-US"/>
          </w:rPr>
          <w:t>ospf</w:t>
        </w:r>
      </w:ins>
      <w:del w:id="87" w:author="karim okasha" w:date="2019-08-27T09:29:00Z">
        <w:r w:rsidRPr="003843B5" w:rsidDel="00FB5682">
          <w:rPr>
            <w:lang w:val="en-US"/>
          </w:rPr>
          <w:delText>l3vpn</w:delText>
        </w:r>
      </w:del>
      <w:r w:rsidRPr="003843B5">
        <w:rPr>
          <w:lang w:val="en-US"/>
        </w:rPr>
        <w:t>.j2</w:t>
      </w:r>
    </w:p>
    <w:p w14:paraId="43B0F515" w14:textId="77777777" w:rsidR="003843B5" w:rsidRPr="003843B5" w:rsidRDefault="003843B5" w:rsidP="003843B5">
      <w:pPr>
        <w:pStyle w:val="Quote"/>
        <w:rPr>
          <w:lang w:val="en-US"/>
        </w:rPr>
      </w:pPr>
      <w:r w:rsidRPr="003843B5">
        <w:rPr>
          <w:lang w:val="en-US"/>
        </w:rPr>
        <w:t xml:space="preserve">    ├── </w:t>
      </w:r>
      <w:proofErr w:type="gramStart"/>
      <w:r w:rsidRPr="003843B5">
        <w:rPr>
          <w:lang w:val="en-US"/>
        </w:rPr>
        <w:t>mgmt.j</w:t>
      </w:r>
      <w:proofErr w:type="gramEnd"/>
      <w:r w:rsidRPr="003843B5">
        <w:rPr>
          <w:lang w:val="en-US"/>
        </w:rPr>
        <w:t>2</w:t>
      </w:r>
    </w:p>
    <w:p w14:paraId="69455757" w14:textId="6169297A" w:rsidR="00AD2202" w:rsidDel="00FB5682" w:rsidRDefault="00AD2202" w:rsidP="00AD2202">
      <w:pPr>
        <w:pStyle w:val="Quote"/>
        <w:rPr>
          <w:del w:id="88" w:author="karim okasha" w:date="2019-08-27T09:28:00Z"/>
        </w:rPr>
      </w:pPr>
      <w:r>
        <w:lastRenderedPageBreak/>
        <w:t xml:space="preserve">    └── </w:t>
      </w:r>
      <w:proofErr w:type="gramStart"/>
      <w:r>
        <w:t>mpls.j</w:t>
      </w:r>
      <w:proofErr w:type="gramEnd"/>
      <w:r>
        <w:t>2</w:t>
      </w:r>
      <w:del w:id="89" w:author="karim okasha" w:date="2019-08-27T09:29:00Z">
        <w:r w:rsidDel="00FB5682">
          <w:br/>
          <w:delText xml:space="preserve">   </w:delText>
        </w:r>
      </w:del>
    </w:p>
    <w:p w14:paraId="5159D2A6" w14:textId="77777777" w:rsidR="00AD2202" w:rsidRPr="00AD2202" w:rsidRDefault="00AD2202">
      <w:pPr>
        <w:pStyle w:val="Quote"/>
        <w:pPrChange w:id="90" w:author="karim okasha" w:date="2019-08-27T09:28:00Z">
          <w:pPr>
            <w:spacing w:before="100" w:beforeAutospacing="1" w:after="100" w:afterAutospacing="1" w:line="276" w:lineRule="auto"/>
          </w:pPr>
        </w:pPrChange>
      </w:pPr>
    </w:p>
    <w:p w14:paraId="1473C483" w14:textId="79EBFEF6" w:rsidR="003843B5" w:rsidRPr="003843B5" w:rsidDel="00FB5682" w:rsidRDefault="003843B5" w:rsidP="003843B5">
      <w:pPr>
        <w:pStyle w:val="Quote"/>
        <w:rPr>
          <w:del w:id="91" w:author="karim okasha" w:date="2019-08-27T09:28:00Z"/>
          <w:lang w:val="en-US"/>
        </w:rPr>
      </w:pPr>
      <w:del w:id="92" w:author="karim okasha" w:date="2019-08-27T09:28:00Z">
        <w:r w:rsidRPr="003843B5" w:rsidDel="00FB5682">
          <w:rPr>
            <w:lang w:val="en-US"/>
          </w:rPr>
          <w:delText xml:space="preserve">    ├── mpls.j2</w:delText>
        </w:r>
      </w:del>
    </w:p>
    <w:p w14:paraId="401B3698" w14:textId="578884AF" w:rsidR="00954CC5" w:rsidRPr="00954CC5" w:rsidDel="00FB5682" w:rsidRDefault="004C39A6" w:rsidP="00954CC5">
      <w:pPr>
        <w:pStyle w:val="Quote"/>
        <w:rPr>
          <w:del w:id="93" w:author="karim okasha" w:date="2019-08-27T09:28:00Z"/>
          <w:lang w:val="en-US"/>
        </w:rPr>
      </w:pPr>
      <w:del w:id="94" w:author="karim okasha" w:date="2019-08-27T09:28:00Z">
        <w:r w:rsidDel="00FB5682">
          <w:rPr>
            <w:lang w:val="en-US"/>
          </w:rPr>
          <w:delText xml:space="preserve">    └── ospf.j2</w:delText>
        </w:r>
      </w:del>
    </w:p>
    <w:p w14:paraId="78B741E2" w14:textId="3C6FB508" w:rsidR="00954CC5" w:rsidRDefault="00954CC5" w:rsidP="00954CC5">
      <w:pPr>
        <w:pStyle w:val="ListParagraph"/>
        <w:spacing w:before="100" w:beforeAutospacing="1" w:after="100" w:afterAutospacing="1" w:line="276" w:lineRule="auto"/>
        <w:rPr>
          <w:rFonts w:ascii="Times New Roman" w:eastAsia="Times New Roman" w:hAnsi="Times New Roman" w:cs="Times New Roman"/>
          <w:b/>
          <w:bCs/>
          <w:color w:val="333333"/>
          <w:u w:val="single"/>
        </w:rPr>
      </w:pPr>
    </w:p>
    <w:p w14:paraId="2480D637" w14:textId="77777777" w:rsidR="00954CC5" w:rsidRDefault="00954CC5" w:rsidP="00954CC5">
      <w:pPr>
        <w:pStyle w:val="ListParagraph"/>
        <w:spacing w:before="100" w:beforeAutospacing="1" w:after="100" w:afterAutospacing="1" w:line="276" w:lineRule="auto"/>
        <w:rPr>
          <w:rFonts w:ascii="Times New Roman" w:eastAsia="Times New Roman" w:hAnsi="Times New Roman" w:cs="Times New Roman"/>
          <w:b/>
          <w:bCs/>
          <w:color w:val="333333"/>
          <w:u w:val="single"/>
        </w:rPr>
      </w:pPr>
    </w:p>
    <w:p w14:paraId="2B63F233" w14:textId="21715CFE" w:rsidR="00B6483C" w:rsidRPr="00B6483C" w:rsidRDefault="004C39A6" w:rsidP="00B6483C">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sidRPr="004C39A6">
        <w:rPr>
          <w:rFonts w:ascii="Times New Roman" w:eastAsia="Times New Roman" w:hAnsi="Times New Roman" w:cs="Times New Roman"/>
          <w:b/>
          <w:bCs/>
          <w:color w:val="333333"/>
          <w:u w:val="single"/>
        </w:rPr>
        <w:t>Building the Ansible Playbook</w:t>
      </w:r>
    </w:p>
    <w:p w14:paraId="512AFAF4" w14:textId="0314216A" w:rsidR="004C39A6" w:rsidRDefault="004C39A6" w:rsidP="004C39A6">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the Ansible playbook which include tasks for </w:t>
      </w:r>
    </w:p>
    <w:p w14:paraId="78A1DA8B" w14:textId="0F9C512C" w:rsidR="004C39A6" w:rsidRDefault="004C39A6" w:rsidP="004C39A6">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sidRPr="004C39A6">
        <w:rPr>
          <w:rFonts w:ascii="Times New Roman" w:eastAsia="Times New Roman" w:hAnsi="Times New Roman" w:cs="Times New Roman"/>
          <w:color w:val="333333"/>
        </w:rPr>
        <w:t xml:space="preserve">Creating the folder structure required to save the output of template module to save the different configuration snippet for each device. </w:t>
      </w:r>
    </w:p>
    <w:p w14:paraId="12D87B30" w14:textId="77777777" w:rsidR="004C39A6" w:rsidRDefault="004C39A6" w:rsidP="004C39A6">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Generating the required configuration snippet for each section using the template module.</w:t>
      </w:r>
    </w:p>
    <w:p w14:paraId="5FFBD939" w14:textId="69E2C44F" w:rsidR="00C93D44" w:rsidRPr="00C93D44" w:rsidRDefault="004C39A6" w:rsidP="00C93D44">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Generating the final configuration for the device using the assemble module. </w:t>
      </w:r>
    </w:p>
    <w:p w14:paraId="3F648DD7" w14:textId="5BB1E3BF" w:rsidR="00C93D44" w:rsidRDefault="00C93D44" w:rsidP="00C93D44">
      <w:pPr>
        <w:pBdr>
          <w:top w:val="single" w:sz="4" w:space="1" w:color="auto"/>
          <w:bottom w:val="single" w:sz="4" w:space="1" w:color="auto"/>
        </w:pBdr>
        <w:spacing w:before="100" w:beforeAutospacing="1" w:after="100" w:afterAutospacing="1" w:line="276" w:lineRule="auto"/>
        <w:rPr>
          <w:rFonts w:ascii="Times New Roman" w:eastAsia="Times New Roman" w:hAnsi="Times New Roman" w:cs="Times New Roman"/>
          <w:color w:val="333333"/>
        </w:rPr>
      </w:pPr>
      <w:r w:rsidRPr="00C93D44">
        <w:rPr>
          <w:rFonts w:ascii="Times New Roman" w:eastAsia="Times New Roman" w:hAnsi="Times New Roman" w:cs="Times New Roman"/>
          <w:b/>
          <w:bCs/>
          <w:color w:val="333333"/>
        </w:rPr>
        <w:t>Note</w:t>
      </w:r>
      <w:r>
        <w:rPr>
          <w:rFonts w:ascii="Times New Roman" w:eastAsia="Times New Roman" w:hAnsi="Times New Roman" w:cs="Times New Roman"/>
          <w:color w:val="333333"/>
        </w:rPr>
        <w:br/>
        <w:t xml:space="preserve">For a Detailed explanation for the different JINJA2 templates used in this recipe and how the integrate with the Ansible variables defined to generate the final configuration please check the contents of Chapter03 since we are using the exact same Network Topology and the Same Data Structures are used for both </w:t>
      </w:r>
      <w:proofErr w:type="spellStart"/>
      <w:r>
        <w:rPr>
          <w:rFonts w:ascii="Times New Roman" w:eastAsia="Times New Roman" w:hAnsi="Times New Roman" w:cs="Times New Roman"/>
          <w:color w:val="333333"/>
        </w:rPr>
        <w:t>JunOS</w:t>
      </w:r>
      <w:proofErr w:type="spellEnd"/>
      <w:r>
        <w:rPr>
          <w:rFonts w:ascii="Times New Roman" w:eastAsia="Times New Roman" w:hAnsi="Times New Roman" w:cs="Times New Roman"/>
          <w:color w:val="333333"/>
        </w:rPr>
        <w:t xml:space="preserve"> and IOS-XR devices.</w:t>
      </w:r>
    </w:p>
    <w:p w14:paraId="22523899" w14:textId="5102D9AD" w:rsidR="00C93D44" w:rsidRDefault="00C93D44" w:rsidP="00C93D44">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Running this playbook will generate the configuration for all the devices in our Ansible Inventory on the configs folder as shown below</w:t>
      </w:r>
    </w:p>
    <w:p w14:paraId="17009035" w14:textId="4C5A1ABF" w:rsidR="00C93D44" w:rsidRPr="00C93D44" w:rsidRDefault="00C93D44" w:rsidP="00C93D44">
      <w:pPr>
        <w:pStyle w:val="Quote"/>
        <w:rPr>
          <w:lang w:val="en-US"/>
        </w:rPr>
      </w:pPr>
      <w:r>
        <w:br/>
      </w:r>
      <w:proofErr w:type="spellStart"/>
      <w:r w:rsidRPr="00C93D44">
        <w:rPr>
          <w:lang w:val="en-US"/>
        </w:rPr>
        <w:t>lab@</w:t>
      </w:r>
      <w:proofErr w:type="gramStart"/>
      <w:r w:rsidRPr="00C93D44">
        <w:rPr>
          <w:lang w:val="en-US"/>
        </w:rPr>
        <w:t>NMS</w:t>
      </w:r>
      <w:proofErr w:type="spellEnd"/>
      <w:r w:rsidRPr="00C93D44">
        <w:rPr>
          <w:lang w:val="en-US"/>
        </w:rPr>
        <w:t>:~</w:t>
      </w:r>
      <w:proofErr w:type="gramEnd"/>
      <w:r w:rsidRPr="00C93D44">
        <w:rPr>
          <w:lang w:val="en-US"/>
        </w:rPr>
        <w:t>/</w:t>
      </w:r>
      <w:proofErr w:type="spellStart"/>
      <w:r w:rsidRPr="00C93D44">
        <w:rPr>
          <w:lang w:val="en-US"/>
        </w:rPr>
        <w:t>net_automation_cookbook</w:t>
      </w:r>
      <w:proofErr w:type="spellEnd"/>
      <w:r w:rsidRPr="00C93D44">
        <w:rPr>
          <w:lang w:val="en-US"/>
        </w:rPr>
        <w:t>/ch6_napalm$ tree configs/</w:t>
      </w:r>
      <w:r>
        <w:rPr>
          <w:lang w:val="en-US"/>
        </w:rPr>
        <w:br/>
      </w:r>
    </w:p>
    <w:p w14:paraId="0BA8FC4D" w14:textId="77777777" w:rsidR="00C93D44" w:rsidRPr="00C93D44" w:rsidRDefault="00C93D44" w:rsidP="00C93D44">
      <w:pPr>
        <w:pStyle w:val="Quote"/>
        <w:rPr>
          <w:lang w:val="en-US"/>
        </w:rPr>
      </w:pPr>
      <w:r w:rsidRPr="00C93D44">
        <w:rPr>
          <w:lang w:val="en-US"/>
        </w:rPr>
        <w:t>configs/</w:t>
      </w:r>
    </w:p>
    <w:p w14:paraId="6CE3CE8B" w14:textId="77777777" w:rsidR="00C93D44" w:rsidRPr="00C93D44" w:rsidRDefault="00C93D44" w:rsidP="00C93D44">
      <w:pPr>
        <w:pStyle w:val="Quote"/>
        <w:rPr>
          <w:lang w:val="en-US"/>
        </w:rPr>
      </w:pPr>
      <w:r w:rsidRPr="00C93D44">
        <w:rPr>
          <w:lang w:val="en-US"/>
        </w:rPr>
        <w:t>├── mxp01.cfg</w:t>
      </w:r>
    </w:p>
    <w:p w14:paraId="7A7789A7" w14:textId="77777777" w:rsidR="00C93D44" w:rsidRPr="00C93D44" w:rsidRDefault="00C93D44" w:rsidP="00C93D44">
      <w:pPr>
        <w:pStyle w:val="Quote"/>
        <w:rPr>
          <w:lang w:val="en-US"/>
        </w:rPr>
      </w:pPr>
      <w:r w:rsidRPr="00C93D44">
        <w:rPr>
          <w:lang w:val="en-US"/>
        </w:rPr>
        <w:t>├── mxp02.cfg</w:t>
      </w:r>
    </w:p>
    <w:p w14:paraId="56E8BFE1" w14:textId="77777777" w:rsidR="00C93D44" w:rsidRPr="00C93D44" w:rsidRDefault="00C93D44" w:rsidP="00C93D44">
      <w:pPr>
        <w:pStyle w:val="Quote"/>
        <w:rPr>
          <w:lang w:val="en-US"/>
        </w:rPr>
      </w:pPr>
      <w:r w:rsidRPr="00C93D44">
        <w:rPr>
          <w:lang w:val="en-US"/>
        </w:rPr>
        <w:t>├── mxpe01.cfg</w:t>
      </w:r>
    </w:p>
    <w:p w14:paraId="3A161074" w14:textId="77777777" w:rsidR="00C93D44" w:rsidRPr="00C93D44" w:rsidRDefault="00C93D44" w:rsidP="00C93D44">
      <w:pPr>
        <w:pStyle w:val="Quote"/>
        <w:rPr>
          <w:lang w:val="en-US"/>
        </w:rPr>
      </w:pPr>
      <w:r w:rsidRPr="00C93D44">
        <w:rPr>
          <w:lang w:val="en-US"/>
        </w:rPr>
        <w:t>├── mxpe02.cfg</w:t>
      </w:r>
    </w:p>
    <w:p w14:paraId="421A1666" w14:textId="17C16D36" w:rsidR="007447DB" w:rsidRPr="00B6483C" w:rsidRDefault="00C93D44" w:rsidP="00B6483C">
      <w:pPr>
        <w:pStyle w:val="Quote"/>
        <w:rPr>
          <w:lang w:val="en-US"/>
        </w:rPr>
      </w:pPr>
      <w:r>
        <w:rPr>
          <w:lang w:val="en-US"/>
        </w:rPr>
        <w:t>└── xrpe03.cfg</w:t>
      </w:r>
      <w:r w:rsidR="007447DB">
        <w:rPr>
          <w:rFonts w:ascii="Arial" w:hAnsi="Arial" w:cs="Arial"/>
          <w:b/>
          <w:bCs/>
          <w:kern w:val="36"/>
          <w:sz w:val="48"/>
          <w:szCs w:val="48"/>
        </w:rPr>
        <w:br w:type="page"/>
      </w:r>
    </w:p>
    <w:p w14:paraId="03527235" w14:textId="593E608C" w:rsidR="00B1109A" w:rsidRPr="00D2366F" w:rsidRDefault="00D8295E"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commentRangeStart w:id="95"/>
      <w:del w:id="96" w:author="karim okasha" w:date="2019-08-27T18:17:00Z">
        <w:r w:rsidDel="00030846">
          <w:rPr>
            <w:rFonts w:ascii="Arial" w:eastAsia="Times New Roman" w:hAnsi="Arial" w:cs="Arial"/>
            <w:b/>
            <w:bCs/>
            <w:color w:val="333333"/>
            <w:kern w:val="36"/>
            <w:sz w:val="48"/>
            <w:szCs w:val="48"/>
          </w:rPr>
          <w:lastRenderedPageBreak/>
          <w:delText xml:space="preserve">Configuring </w:delText>
        </w:r>
      </w:del>
      <w:ins w:id="97" w:author="karim okasha" w:date="2019-08-27T18:17:00Z">
        <w:r w:rsidR="00030846">
          <w:rPr>
            <w:rFonts w:ascii="Arial" w:eastAsia="Times New Roman" w:hAnsi="Arial" w:cs="Arial"/>
            <w:b/>
            <w:bCs/>
            <w:color w:val="333333"/>
            <w:kern w:val="36"/>
            <w:sz w:val="48"/>
            <w:szCs w:val="48"/>
          </w:rPr>
          <w:t xml:space="preserve">Deploying Configuration on </w:t>
        </w:r>
      </w:ins>
      <w:r>
        <w:rPr>
          <w:rFonts w:ascii="Arial" w:eastAsia="Times New Roman" w:hAnsi="Arial" w:cs="Arial"/>
          <w:b/>
          <w:bCs/>
          <w:color w:val="333333"/>
          <w:kern w:val="36"/>
          <w:sz w:val="48"/>
          <w:szCs w:val="48"/>
        </w:rPr>
        <w:t>Network Devices using NAPALM</w:t>
      </w:r>
      <w:commentRangeEnd w:id="95"/>
      <w:r w:rsidR="00833A9E">
        <w:rPr>
          <w:rStyle w:val="CommentReference"/>
        </w:rPr>
        <w:commentReference w:id="95"/>
      </w:r>
    </w:p>
    <w:p w14:paraId="0CF40CA3" w14:textId="51F465EE" w:rsidR="00B1109A" w:rsidRPr="00D2366F" w:rsidRDefault="00B1109A" w:rsidP="007447DB">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w:t>
      </w:r>
      <w:r w:rsidR="00A95ED0">
        <w:rPr>
          <w:rFonts w:ascii="Times New Roman" w:eastAsia="Times New Roman" w:hAnsi="Times New Roman" w:cs="Times New Roman"/>
          <w:color w:val="333333"/>
        </w:rPr>
        <w:t>push configuration on different Vendor devices using NAPALM Ansible modules. This single Module allow</w:t>
      </w:r>
      <w:r w:rsidR="009C7D20">
        <w:rPr>
          <w:rFonts w:ascii="Times New Roman" w:eastAsia="Times New Roman" w:hAnsi="Times New Roman" w:cs="Times New Roman"/>
          <w:color w:val="333333"/>
        </w:rPr>
        <w:t>s</w:t>
      </w:r>
      <w:r w:rsidR="00A95ED0">
        <w:rPr>
          <w:rFonts w:ascii="Times New Roman" w:eastAsia="Times New Roman" w:hAnsi="Times New Roman" w:cs="Times New Roman"/>
          <w:color w:val="333333"/>
        </w:rPr>
        <w:t xml:space="preserve"> us to have a single common method to push any configuration on any vendor equipment supported by NAPALM and this greatly simplif</w:t>
      </w:r>
      <w:r w:rsidR="009C7D20">
        <w:rPr>
          <w:rFonts w:ascii="Times New Roman" w:eastAsia="Times New Roman" w:hAnsi="Times New Roman" w:cs="Times New Roman"/>
          <w:color w:val="333333"/>
        </w:rPr>
        <w:t>ies</w:t>
      </w:r>
      <w:r w:rsidR="00A95ED0">
        <w:rPr>
          <w:rFonts w:ascii="Times New Roman" w:eastAsia="Times New Roman" w:hAnsi="Times New Roman" w:cs="Times New Roman"/>
          <w:color w:val="333333"/>
        </w:rPr>
        <w:t xml:space="preserve"> Ansible playbooks.</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53D20156" w:rsidR="00B1109A" w:rsidRPr="00D2366F" w:rsidRDefault="00B1109A" w:rsidP="007447DB">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To follow along with this recipe, an</w:t>
      </w:r>
      <w:commentRangeStart w:id="98"/>
      <w:r w:rsidRPr="00D2366F">
        <w:rPr>
          <w:rFonts w:ascii="Times New Roman" w:eastAsia="Times New Roman" w:hAnsi="Times New Roman" w:cs="Times New Roman"/>
          <w:color w:val="333333"/>
        </w:rPr>
        <w:t xml:space="preserve"> ansible</w:t>
      </w:r>
      <w:ins w:id="99" w:author="karim okasha" w:date="2019-08-27T18:18:00Z">
        <w:r w:rsidR="00030846">
          <w:rPr>
            <w:rFonts w:ascii="Times New Roman" w:eastAsia="Times New Roman" w:hAnsi="Times New Roman" w:cs="Times New Roman"/>
            <w:color w:val="333333"/>
          </w:rPr>
          <w:t xml:space="preserve"> </w:t>
        </w:r>
      </w:ins>
      <w:del w:id="100" w:author="karim okasha" w:date="2019-08-27T18:18:00Z">
        <w:r w:rsidR="007447DB" w:rsidRPr="00D2366F" w:rsidDel="00030846">
          <w:rPr>
            <w:rFonts w:ascii="Times New Roman" w:eastAsia="Times New Roman" w:hAnsi="Times New Roman" w:cs="Times New Roman"/>
            <w:color w:val="333333"/>
          </w:rPr>
          <w:delText>Ansible</w:delText>
        </w:r>
        <w:r w:rsidRPr="00D2366F" w:rsidDel="00030846">
          <w:rPr>
            <w:rFonts w:ascii="Times New Roman" w:eastAsia="Times New Roman" w:hAnsi="Times New Roman" w:cs="Times New Roman"/>
            <w:color w:val="333333"/>
          </w:rPr>
          <w:delText xml:space="preserve"> </w:delText>
        </w:r>
        <w:commentRangeEnd w:id="98"/>
        <w:r w:rsidR="009C7D20" w:rsidDel="00030846">
          <w:rPr>
            <w:rStyle w:val="CommentReference"/>
          </w:rPr>
          <w:commentReference w:id="98"/>
        </w:r>
      </w:del>
      <w:r w:rsidRPr="00D2366F">
        <w:rPr>
          <w:rFonts w:ascii="Times New Roman" w:eastAsia="Times New Roman" w:hAnsi="Times New Roman" w:cs="Times New Roman"/>
          <w:color w:val="333333"/>
        </w:rPr>
        <w:t>inventory is assumed to be already setup</w:t>
      </w:r>
      <w:r w:rsidR="009C7D20">
        <w:rPr>
          <w:rFonts w:ascii="Times New Roman" w:eastAsia="Times New Roman" w:hAnsi="Times New Roman" w:cs="Times New Roman"/>
          <w:color w:val="333333"/>
        </w:rPr>
        <w:t xml:space="preserve"> </w:t>
      </w:r>
      <w:r w:rsidR="00A95ED0">
        <w:rPr>
          <w:rFonts w:ascii="Times New Roman" w:eastAsia="Times New Roman" w:hAnsi="Times New Roman" w:cs="Times New Roman"/>
          <w:color w:val="333333"/>
        </w:rPr>
        <w:t xml:space="preserve">in place and </w:t>
      </w:r>
      <w:del w:id="101" w:author="karim okasha" w:date="2019-08-27T18:19:00Z">
        <w:r w:rsidDel="00030846">
          <w:rPr>
            <w:rFonts w:ascii="Times New Roman" w:eastAsia="Times New Roman" w:hAnsi="Times New Roman" w:cs="Times New Roman"/>
            <w:color w:val="333333"/>
          </w:rPr>
          <w:delText>NETCONF</w:delText>
        </w:r>
      </w:del>
      <w:r w:rsidR="00A95ED0">
        <w:rPr>
          <w:rFonts w:ascii="Times New Roman" w:eastAsia="Times New Roman" w:hAnsi="Times New Roman" w:cs="Times New Roman"/>
          <w:color w:val="333333"/>
        </w:rPr>
        <w:t>Network reachability between the Ansible controller and the Network</w:t>
      </w:r>
      <w:ins w:id="102" w:author="karim okasha" w:date="2019-08-27T18:19:00Z">
        <w:r w:rsidR="00030846">
          <w:rPr>
            <w:rFonts w:ascii="Times New Roman" w:eastAsia="Times New Roman" w:hAnsi="Times New Roman" w:cs="Times New Roman"/>
            <w:color w:val="333333"/>
          </w:rPr>
          <w:t xml:space="preserve"> </w:t>
        </w:r>
        <w:proofErr w:type="spellStart"/>
        <w:r w:rsidR="00030846">
          <w:rPr>
            <w:rFonts w:ascii="Times New Roman" w:eastAsia="Times New Roman" w:hAnsi="Times New Roman" w:cs="Times New Roman"/>
            <w:color w:val="333333"/>
          </w:rPr>
          <w:t>deivces</w:t>
        </w:r>
      </w:ins>
      <w:proofErr w:type="spellEnd"/>
      <w:r w:rsidR="00A95ED0">
        <w:rPr>
          <w:rFonts w:ascii="Times New Roman" w:eastAsia="Times New Roman" w:hAnsi="Times New Roman" w:cs="Times New Roman"/>
          <w:color w:val="333333"/>
        </w:rPr>
        <w:t xml:space="preserve"> is </w:t>
      </w:r>
      <w:del w:id="103" w:author="karim okasha" w:date="2019-08-27T18:19:00Z">
        <w:r w:rsidDel="00030846">
          <w:rPr>
            <w:rFonts w:ascii="Times New Roman" w:eastAsia="Times New Roman" w:hAnsi="Times New Roman" w:cs="Times New Roman"/>
            <w:color w:val="333333"/>
          </w:rPr>
          <w:delText>enabled on all Juniper Devices</w:delText>
        </w:r>
        <w:r w:rsidR="009C7D20" w:rsidDel="00030846">
          <w:rPr>
            <w:rFonts w:ascii="Times New Roman" w:eastAsia="Times New Roman" w:hAnsi="Times New Roman" w:cs="Times New Roman"/>
            <w:color w:val="333333"/>
          </w:rPr>
          <w:delText xml:space="preserve"> </w:delText>
        </w:r>
      </w:del>
      <w:r w:rsidR="00A95ED0">
        <w:rPr>
          <w:rFonts w:ascii="Times New Roman" w:eastAsia="Times New Roman" w:hAnsi="Times New Roman" w:cs="Times New Roman"/>
          <w:color w:val="333333"/>
        </w:rPr>
        <w:t>established</w:t>
      </w:r>
      <w:r>
        <w:rPr>
          <w:rFonts w:ascii="Times New Roman" w:eastAsia="Times New Roman" w:hAnsi="Times New Roman" w:cs="Times New Roman"/>
          <w:color w:val="333333"/>
        </w:rPr>
        <w:t>.</w:t>
      </w:r>
      <w:r w:rsidR="00A95ED0">
        <w:rPr>
          <w:rFonts w:ascii="Times New Roman" w:eastAsia="Times New Roman" w:hAnsi="Times New Roman" w:cs="Times New Roman"/>
          <w:color w:val="333333"/>
        </w:rPr>
        <w:t xml:space="preserve"> Further, the configuration that will be pushed to the devices is already generated as </w:t>
      </w:r>
      <w:r>
        <w:rPr>
          <w:rFonts w:ascii="Times New Roman" w:eastAsia="Times New Roman" w:hAnsi="Times New Roman" w:cs="Times New Roman"/>
          <w:color w:val="333333"/>
        </w:rPr>
        <w:t>per</w:t>
      </w:r>
      <w:r w:rsidR="009C7D20">
        <w:rPr>
          <w:rFonts w:ascii="Times New Roman" w:eastAsia="Times New Roman" w:hAnsi="Times New Roman" w:cs="Times New Roman"/>
          <w:color w:val="333333"/>
        </w:rPr>
        <w:t xml:space="preserve"> </w:t>
      </w:r>
      <w:r w:rsidR="00A95ED0">
        <w:rPr>
          <w:rFonts w:ascii="Times New Roman" w:eastAsia="Times New Roman" w:hAnsi="Times New Roman" w:cs="Times New Roman"/>
          <w:color w:val="333333"/>
        </w:rPr>
        <w:t xml:space="preserve">outlined in the previous </w:t>
      </w:r>
      <w:r w:rsidR="009C7D20">
        <w:rPr>
          <w:rFonts w:ascii="Times New Roman" w:eastAsia="Times New Roman" w:hAnsi="Times New Roman" w:cs="Times New Roman"/>
          <w:color w:val="333333"/>
        </w:rPr>
        <w:t>recipe</w:t>
      </w:r>
      <w:r w:rsidR="00A95ED0">
        <w:rPr>
          <w:rFonts w:ascii="Times New Roman" w:eastAsia="Times New Roman" w:hAnsi="Times New Roman" w:cs="Times New Roman"/>
          <w:color w:val="333333"/>
        </w:rPr>
        <w:t>.</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972333E" w14:textId="2C565F47" w:rsidR="00B1109A" w:rsidRPr="00D2366F" w:rsidRDefault="00A95ED0" w:rsidP="00B1109A">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w:t>
      </w:r>
      <w:r w:rsidR="00B6483C">
        <w:rPr>
          <w:rFonts w:ascii="Times New Roman" w:eastAsia="Times New Roman" w:hAnsi="Times New Roman" w:cs="Times New Roman"/>
          <w:color w:val="000000"/>
        </w:rPr>
        <w:t>the</w:t>
      </w:r>
      <w:r w:rsidR="00B6483C" w:rsidRPr="00D2366F">
        <w:rPr>
          <w:rFonts w:ascii="Times New Roman" w:eastAsia="Times New Roman" w:hAnsi="Times New Roman" w:cs="Times New Roman"/>
          <w:color w:val="000000"/>
        </w:rPr>
        <w:t> </w:t>
      </w:r>
      <w:r w:rsidR="00B6483C">
        <w:rPr>
          <w:rFonts w:ascii="Times New Roman" w:eastAsia="Times New Roman" w:hAnsi="Times New Roman" w:cs="Times New Roman"/>
          <w:color w:val="000000"/>
        </w:rPr>
        <w:t>playbook</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b/>
          <w:bCs/>
          <w:i/>
          <w:iCs/>
          <w:color w:val="000000"/>
        </w:rPr>
        <w:t>pb_</w:t>
      </w:r>
      <w:del w:id="104" w:author="karim okasha" w:date="2019-08-27T18:18:00Z">
        <w:r w:rsidR="00B1109A" w:rsidDel="00030846">
          <w:rPr>
            <w:rFonts w:ascii="Times New Roman" w:eastAsia="Times New Roman" w:hAnsi="Times New Roman" w:cs="Times New Roman"/>
            <w:b/>
            <w:bCs/>
            <w:i/>
            <w:iCs/>
            <w:color w:val="000000"/>
          </w:rPr>
          <w:delText>junos</w:delText>
        </w:r>
      </w:del>
      <w:r>
        <w:rPr>
          <w:rFonts w:ascii="Times New Roman" w:eastAsia="Times New Roman" w:hAnsi="Times New Roman" w:cs="Times New Roman"/>
          <w:b/>
          <w:bCs/>
          <w:i/>
          <w:iCs/>
          <w:color w:val="000000"/>
        </w:rPr>
        <w:t>napalm</w:t>
      </w:r>
      <w:r w:rsidR="00B1109A">
        <w:rPr>
          <w:rFonts w:ascii="Times New Roman" w:eastAsia="Times New Roman" w:hAnsi="Times New Roman" w:cs="Times New Roman"/>
          <w:b/>
          <w:bCs/>
          <w:i/>
          <w:iCs/>
          <w:color w:val="000000"/>
        </w:rPr>
        <w:t>_net_build</w:t>
      </w:r>
      <w:r>
        <w:rPr>
          <w:rFonts w:ascii="Times New Roman" w:eastAsia="Times New Roman" w:hAnsi="Times New Roman" w:cs="Times New Roman"/>
          <w:b/>
          <w:bCs/>
          <w:i/>
          <w:iCs/>
          <w:color w:val="000000"/>
        </w:rPr>
        <w:t>.yml</w:t>
      </w:r>
      <w:proofErr w:type="spellEnd"/>
      <w:r w:rsidR="00B1109A" w:rsidRPr="00D2366F">
        <w:rPr>
          <w:rFonts w:ascii="Times New Roman" w:eastAsia="Times New Roman" w:hAnsi="Times New Roman" w:cs="Times New Roman"/>
          <w:color w:val="000000"/>
        </w:rPr>
        <w:t> </w:t>
      </w:r>
      <w:proofErr w:type="gramStart"/>
      <w:r w:rsidR="00B1109A" w:rsidRPr="00D2366F">
        <w:rPr>
          <w:rFonts w:ascii="Times New Roman" w:eastAsia="Times New Roman" w:hAnsi="Times New Roman" w:cs="Times New Roman"/>
          <w:color w:val="000000"/>
        </w:rPr>
        <w:t xml:space="preserve">file </w:t>
      </w:r>
      <w:r w:rsidR="00EE5CD6">
        <w:rPr>
          <w:rFonts w:ascii="Times New Roman" w:eastAsia="Times New Roman" w:hAnsi="Times New Roman" w:cs="Times New Roman"/>
          <w:color w:val="000000"/>
        </w:rPr>
        <w:t>,</w:t>
      </w:r>
      <w:proofErr w:type="gramEnd"/>
      <w:r w:rsidR="00EE5CD6">
        <w:rPr>
          <w:rFonts w:ascii="Times New Roman" w:eastAsia="Times New Roman" w:hAnsi="Times New Roman" w:cs="Times New Roman"/>
          <w:color w:val="000000"/>
        </w:rPr>
        <w:t xml:space="preserve"> </w:t>
      </w:r>
      <w:r w:rsidR="00B6483C">
        <w:rPr>
          <w:rFonts w:ascii="Times New Roman" w:eastAsia="Times New Roman" w:hAnsi="Times New Roman" w:cs="Times New Roman"/>
          <w:color w:val="000000"/>
        </w:rPr>
        <w:t xml:space="preserve">and </w:t>
      </w:r>
      <w:r w:rsidR="00B1109A" w:rsidRPr="00D2366F">
        <w:rPr>
          <w:rFonts w:ascii="Times New Roman" w:eastAsia="Times New Roman" w:hAnsi="Times New Roman" w:cs="Times New Roman"/>
          <w:color w:val="000000"/>
        </w:rPr>
        <w:t>add the</w:t>
      </w:r>
      <w:r w:rsidR="00B6483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below</w:t>
      </w:r>
      <w:r w:rsidR="00B1109A">
        <w:rPr>
          <w:rFonts w:ascii="Times New Roman" w:eastAsia="Times New Roman" w:hAnsi="Times New Roman" w:cs="Times New Roman"/>
          <w:color w:val="000000"/>
        </w:rPr>
        <w:t xml:space="preserve"> highlighted tasks</w:t>
      </w:r>
    </w:p>
    <w:p w14:paraId="4D249AF4" w14:textId="0C2B99C8" w:rsidR="00B1109A" w:rsidRPr="00362FF5" w:rsidRDefault="00B1109A" w:rsidP="00B1109A">
      <w:pPr>
        <w:pStyle w:val="Quote"/>
      </w:pPr>
      <w:r w:rsidRPr="00D2366F">
        <w:t xml:space="preserve">$ </w:t>
      </w:r>
      <w:r>
        <w:rPr>
          <w:rFonts w:ascii="Lucida Console" w:hAnsi="Lucida Console" w:cs="Lucida Console"/>
          <w:sz w:val="18"/>
          <w:szCs w:val="18"/>
        </w:rPr>
        <w:t xml:space="preserve">cat </w:t>
      </w:r>
      <w:proofErr w:type="spellStart"/>
      <w:r>
        <w:rPr>
          <w:rFonts w:ascii="Lucida Console" w:hAnsi="Lucida Console" w:cs="Lucida Console"/>
          <w:sz w:val="18"/>
          <w:szCs w:val="18"/>
        </w:rPr>
        <w:t>pb_</w:t>
      </w:r>
      <w:r w:rsidR="00F26F23">
        <w:rPr>
          <w:rFonts w:ascii="Lucida Console" w:hAnsi="Lucida Console" w:cs="Lucida Console"/>
          <w:sz w:val="18"/>
          <w:szCs w:val="18"/>
        </w:rPr>
        <w:t>napalm</w:t>
      </w:r>
      <w:r>
        <w:rPr>
          <w:rFonts w:ascii="Lucida Console" w:hAnsi="Lucida Console" w:cs="Lucida Console"/>
          <w:sz w:val="18"/>
          <w:szCs w:val="18"/>
        </w:rPr>
        <w:t>_net_build.yml</w:t>
      </w:r>
      <w:proofErr w:type="spellEnd"/>
      <w:r>
        <w:rPr>
          <w:rFonts w:ascii="Lucida Console" w:hAnsi="Lucida Console" w:cs="Lucida Console"/>
          <w:sz w:val="18"/>
          <w:szCs w:val="18"/>
        </w:rPr>
        <w:br/>
      </w:r>
      <w:r w:rsidRPr="00D2366F">
        <w:br/>
      </w:r>
      <w:r w:rsidRPr="00362FF5">
        <w:t>---</w:t>
      </w:r>
    </w:p>
    <w:p w14:paraId="10595CC8" w14:textId="77777777" w:rsidR="00B1109A" w:rsidRPr="00362FF5" w:rsidRDefault="00B1109A" w:rsidP="00B1109A">
      <w:pPr>
        <w:pStyle w:val="Quote"/>
      </w:pPr>
      <w:r w:rsidRPr="00362FF5">
        <w:t xml:space="preserve">- name: " Play 1: Deploy Config on All </w:t>
      </w:r>
      <w:proofErr w:type="spellStart"/>
      <w:r w:rsidRPr="00362FF5">
        <w:t>JunOS</w:t>
      </w:r>
      <w:proofErr w:type="spellEnd"/>
      <w:r w:rsidRPr="00362FF5">
        <w:t xml:space="preserve"> Devices"</w:t>
      </w:r>
    </w:p>
    <w:p w14:paraId="4F492BD6" w14:textId="0ACC8AA2" w:rsidR="00B1109A" w:rsidRPr="00362FF5" w:rsidRDefault="00B1109A" w:rsidP="00045859">
      <w:pPr>
        <w:pStyle w:val="Quote"/>
      </w:pPr>
      <w:r w:rsidRPr="00362FF5">
        <w:t xml:space="preserve">  hosts: </w:t>
      </w:r>
      <w:proofErr w:type="spellStart"/>
      <w:r w:rsidR="00045859">
        <w:t>sp_core</w:t>
      </w:r>
      <w:proofErr w:type="spellEnd"/>
    </w:p>
    <w:p w14:paraId="3A0547AA" w14:textId="3626A6B8" w:rsidR="007447DB" w:rsidRPr="00F26F23" w:rsidRDefault="00B1109A" w:rsidP="00F26F23">
      <w:pPr>
        <w:pStyle w:val="Quote"/>
      </w:pPr>
      <w:r w:rsidRPr="00362FF5">
        <w:t xml:space="preserve">  tasks:</w:t>
      </w:r>
      <w:r w:rsidR="00A95ED0">
        <w:br/>
      </w:r>
      <w:r w:rsidR="007447DB">
        <w:br/>
      </w:r>
      <w:r w:rsidR="007447DB" w:rsidRPr="00FF6809">
        <w:rPr>
          <w:rFonts w:ascii="Lucida Console" w:hAnsi="Lucida Console" w:cs="Lucida Console"/>
          <w:sz w:val="20"/>
          <w:szCs w:val="20"/>
          <w:highlight w:val="yellow"/>
        </w:rPr>
        <w:t xml:space="preserve">&lt; </w:t>
      </w:r>
      <w:proofErr w:type="gramStart"/>
      <w:r w:rsidR="007447DB" w:rsidRPr="00FF6809">
        <w:rPr>
          <w:rFonts w:ascii="Lucida Console" w:hAnsi="Lucida Console" w:cs="Lucida Console"/>
          <w:sz w:val="20"/>
          <w:szCs w:val="20"/>
          <w:highlight w:val="yellow"/>
        </w:rPr>
        <w:t>--  Output</w:t>
      </w:r>
      <w:proofErr w:type="gramEnd"/>
      <w:r w:rsidR="007447DB" w:rsidRPr="00FF6809">
        <w:rPr>
          <w:rFonts w:ascii="Lucida Console" w:hAnsi="Lucida Console" w:cs="Lucida Console"/>
          <w:sz w:val="20"/>
          <w:szCs w:val="20"/>
          <w:highlight w:val="yellow"/>
        </w:rPr>
        <w:t xml:space="preserve"> Omitted for brevity --&gt;</w:t>
      </w:r>
      <w:r w:rsidR="007447DB">
        <w:rPr>
          <w:rFonts w:ascii="Lucida Console" w:hAnsi="Lucida Console" w:cs="Lucida Console"/>
          <w:sz w:val="20"/>
          <w:szCs w:val="20"/>
        </w:rPr>
        <w:br/>
      </w:r>
      <w:r w:rsidR="00A95ED0">
        <w:br/>
      </w:r>
      <w:r w:rsidR="007447DB" w:rsidRPr="007447DB">
        <w:rPr>
          <w:lang w:val="en-US"/>
        </w:rPr>
        <w:t xml:space="preserve">    - name: "P1T5: Deploy Configuration"</w:t>
      </w:r>
    </w:p>
    <w:p w14:paraId="779B1946"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napalm_install_config</w:t>
      </w:r>
      <w:proofErr w:type="spellEnd"/>
      <w:r w:rsidRPr="007447DB">
        <w:rPr>
          <w:lang w:val="en-US"/>
        </w:rPr>
        <w:t>:</w:t>
      </w:r>
    </w:p>
    <w:p w14:paraId="14258E70" w14:textId="77777777" w:rsidR="007447DB" w:rsidRPr="007447DB" w:rsidRDefault="007447DB" w:rsidP="007447DB">
      <w:pPr>
        <w:pStyle w:val="Quote"/>
        <w:rPr>
          <w:lang w:val="en-US"/>
        </w:rPr>
      </w:pPr>
      <w:r w:rsidRPr="007447DB">
        <w:rPr>
          <w:lang w:val="en-US"/>
        </w:rPr>
        <w:t xml:space="preserve">        hostname: "</w:t>
      </w:r>
      <w:proofErr w:type="gramStart"/>
      <w:r w:rsidRPr="007447DB">
        <w:rPr>
          <w:lang w:val="en-US"/>
        </w:rPr>
        <w:t xml:space="preserve">{{ </w:t>
      </w:r>
      <w:proofErr w:type="spellStart"/>
      <w:r w:rsidRPr="007447DB">
        <w:rPr>
          <w:lang w:val="en-US"/>
        </w:rPr>
        <w:t>ansible</w:t>
      </w:r>
      <w:proofErr w:type="gramEnd"/>
      <w:r w:rsidRPr="007447DB">
        <w:rPr>
          <w:lang w:val="en-US"/>
        </w:rPr>
        <w:t>_host</w:t>
      </w:r>
      <w:proofErr w:type="spellEnd"/>
      <w:r w:rsidRPr="007447DB">
        <w:rPr>
          <w:lang w:val="en-US"/>
        </w:rPr>
        <w:t xml:space="preserve"> }}"</w:t>
      </w:r>
    </w:p>
    <w:p w14:paraId="7FD629D6" w14:textId="77777777" w:rsidR="007447DB" w:rsidRPr="007447DB" w:rsidRDefault="007447DB" w:rsidP="007447DB">
      <w:pPr>
        <w:pStyle w:val="Quote"/>
        <w:rPr>
          <w:lang w:val="en-US"/>
        </w:rPr>
      </w:pPr>
      <w:r w:rsidRPr="007447DB">
        <w:rPr>
          <w:lang w:val="en-US"/>
        </w:rPr>
        <w:t xml:space="preserve">        username: "</w:t>
      </w:r>
      <w:proofErr w:type="gramStart"/>
      <w:r w:rsidRPr="007447DB">
        <w:rPr>
          <w:lang w:val="en-US"/>
        </w:rPr>
        <w:t xml:space="preserve">{{ </w:t>
      </w:r>
      <w:proofErr w:type="spellStart"/>
      <w:r w:rsidRPr="007447DB">
        <w:rPr>
          <w:lang w:val="en-US"/>
        </w:rPr>
        <w:t>ansible</w:t>
      </w:r>
      <w:proofErr w:type="gramEnd"/>
      <w:r w:rsidRPr="007447DB">
        <w:rPr>
          <w:lang w:val="en-US"/>
        </w:rPr>
        <w:t>_user</w:t>
      </w:r>
      <w:proofErr w:type="spellEnd"/>
      <w:r w:rsidRPr="007447DB">
        <w:rPr>
          <w:lang w:val="en-US"/>
        </w:rPr>
        <w:t xml:space="preserve"> }}"</w:t>
      </w:r>
    </w:p>
    <w:p w14:paraId="560FFE10" w14:textId="77777777" w:rsidR="007447DB" w:rsidRPr="007447DB" w:rsidRDefault="007447DB" w:rsidP="007447DB">
      <w:pPr>
        <w:pStyle w:val="Quote"/>
        <w:rPr>
          <w:lang w:val="en-US"/>
        </w:rPr>
      </w:pPr>
      <w:r w:rsidRPr="007447DB">
        <w:rPr>
          <w:lang w:val="en-US"/>
        </w:rPr>
        <w:t xml:space="preserve">        password: "</w:t>
      </w:r>
      <w:proofErr w:type="gramStart"/>
      <w:r w:rsidRPr="007447DB">
        <w:rPr>
          <w:lang w:val="en-US"/>
        </w:rPr>
        <w:t xml:space="preserve">{{ </w:t>
      </w:r>
      <w:proofErr w:type="spellStart"/>
      <w:r w:rsidRPr="007447DB">
        <w:rPr>
          <w:lang w:val="en-US"/>
        </w:rPr>
        <w:t>ansible</w:t>
      </w:r>
      <w:proofErr w:type="gramEnd"/>
      <w:r w:rsidRPr="007447DB">
        <w:rPr>
          <w:lang w:val="en-US"/>
        </w:rPr>
        <w:t>_ssh_pass</w:t>
      </w:r>
      <w:proofErr w:type="spellEnd"/>
      <w:r w:rsidRPr="007447DB">
        <w:rPr>
          <w:lang w:val="en-US"/>
        </w:rPr>
        <w:t xml:space="preserve"> }}"</w:t>
      </w:r>
    </w:p>
    <w:p w14:paraId="3E928773"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dev_os</w:t>
      </w:r>
      <w:proofErr w:type="spellEnd"/>
      <w:r w:rsidRPr="007447DB">
        <w:rPr>
          <w:lang w:val="en-US"/>
        </w:rPr>
        <w:t>: "</w:t>
      </w:r>
      <w:proofErr w:type="gramStart"/>
      <w:r w:rsidRPr="007447DB">
        <w:rPr>
          <w:lang w:val="en-US"/>
        </w:rPr>
        <w:t xml:space="preserve">{{ </w:t>
      </w:r>
      <w:proofErr w:type="spellStart"/>
      <w:r w:rsidRPr="007447DB">
        <w:rPr>
          <w:lang w:val="en-US"/>
        </w:rPr>
        <w:t>ansible</w:t>
      </w:r>
      <w:proofErr w:type="gramEnd"/>
      <w:r w:rsidRPr="007447DB">
        <w:rPr>
          <w:lang w:val="en-US"/>
        </w:rPr>
        <w:t>_network_os</w:t>
      </w:r>
      <w:proofErr w:type="spellEnd"/>
      <w:r w:rsidRPr="007447DB">
        <w:rPr>
          <w:lang w:val="en-US"/>
        </w:rPr>
        <w:t xml:space="preserve"> }}"</w:t>
      </w:r>
    </w:p>
    <w:p w14:paraId="1663263D"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config_file</w:t>
      </w:r>
      <w:proofErr w:type="spellEnd"/>
      <w:r w:rsidRPr="007447DB">
        <w:rPr>
          <w:lang w:val="en-US"/>
        </w:rPr>
        <w:t>: "{{</w:t>
      </w:r>
      <w:proofErr w:type="spellStart"/>
      <w:r w:rsidRPr="007447DB">
        <w:rPr>
          <w:lang w:val="en-US"/>
        </w:rPr>
        <w:t>config_dir</w:t>
      </w:r>
      <w:proofErr w:type="spellEnd"/>
      <w:r w:rsidRPr="007447DB">
        <w:rPr>
          <w:lang w:val="en-US"/>
        </w:rPr>
        <w:t>}}</w:t>
      </w:r>
      <w:proofErr w:type="gramStart"/>
      <w:r w:rsidRPr="007447DB">
        <w:rPr>
          <w:lang w:val="en-US"/>
        </w:rPr>
        <w:t>/{</w:t>
      </w:r>
      <w:proofErr w:type="gramEnd"/>
      <w:r w:rsidRPr="007447DB">
        <w:rPr>
          <w:lang w:val="en-US"/>
        </w:rPr>
        <w:t xml:space="preserve">{ </w:t>
      </w:r>
      <w:proofErr w:type="spellStart"/>
      <w:r w:rsidRPr="007447DB">
        <w:rPr>
          <w:lang w:val="en-US"/>
        </w:rPr>
        <w:t>inventory_hostname</w:t>
      </w:r>
      <w:proofErr w:type="spellEnd"/>
      <w:r w:rsidRPr="007447DB">
        <w:rPr>
          <w:lang w:val="en-US"/>
        </w:rPr>
        <w:t xml:space="preserve"> }}.</w:t>
      </w:r>
      <w:proofErr w:type="spellStart"/>
      <w:r w:rsidRPr="007447DB">
        <w:rPr>
          <w:lang w:val="en-US"/>
        </w:rPr>
        <w:t>cfg</w:t>
      </w:r>
      <w:proofErr w:type="spellEnd"/>
      <w:r w:rsidRPr="007447DB">
        <w:rPr>
          <w:lang w:val="en-US"/>
        </w:rPr>
        <w:t>"</w:t>
      </w:r>
    </w:p>
    <w:p w14:paraId="5340D4BA"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commit_changes</w:t>
      </w:r>
      <w:proofErr w:type="spellEnd"/>
      <w:r w:rsidRPr="007447DB">
        <w:rPr>
          <w:lang w:val="en-US"/>
        </w:rPr>
        <w:t>: "{{commit | default('no')}}"</w:t>
      </w:r>
    </w:p>
    <w:p w14:paraId="792DCDE4"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replace_config</w:t>
      </w:r>
      <w:proofErr w:type="spellEnd"/>
      <w:r w:rsidRPr="007447DB">
        <w:rPr>
          <w:lang w:val="en-US"/>
        </w:rPr>
        <w:t>: yes</w:t>
      </w:r>
    </w:p>
    <w:p w14:paraId="3F64E7CB" w14:textId="22F61ACC" w:rsidR="00B1109A" w:rsidRPr="007447DB" w:rsidRDefault="007447DB" w:rsidP="007447DB">
      <w:pPr>
        <w:pStyle w:val="Quote"/>
        <w:rPr>
          <w:lang w:val="en-US"/>
        </w:rPr>
      </w:pPr>
      <w:r w:rsidRPr="007447DB">
        <w:rPr>
          <w:lang w:val="en-US"/>
        </w:rPr>
        <w:t xml:space="preserve">      tags: deploy, never</w:t>
      </w:r>
    </w:p>
    <w:p w14:paraId="1D44672D" w14:textId="489447F6" w:rsidR="00B1109A" w:rsidRPr="00F26F23" w:rsidRDefault="00B1109A" w:rsidP="00F26F23">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71773C4C" w14:textId="346B1DAB" w:rsidR="007447DB" w:rsidRDefault="007447DB" w:rsidP="00B1109A">
      <w:r>
        <w:t>As previously outlined, NAPALM provides a single Ansible module to push configuration to the Network devices, it requires the needed configuration to be present in a text file and it connect</w:t>
      </w:r>
      <w:r w:rsidR="009C7D20">
        <w:t>s</w:t>
      </w:r>
      <w:r>
        <w:t xml:space="preserve"> to the network device and push</w:t>
      </w:r>
      <w:r w:rsidR="009C7D20">
        <w:t>es</w:t>
      </w:r>
      <w:r>
        <w:t xml:space="preserve"> the configuration to the </w:t>
      </w:r>
      <w:r w:rsidR="00930ECF">
        <w:t>respective</w:t>
      </w:r>
      <w:r>
        <w:t xml:space="preserve"> device. </w:t>
      </w:r>
    </w:p>
    <w:p w14:paraId="642DBA09" w14:textId="0D88EFCA" w:rsidR="007447DB" w:rsidRDefault="007447DB" w:rsidP="00B1109A">
      <w:r>
        <w:t xml:space="preserve">Since we are using a single configuration module that can be used across all the vendor OS devices supported by NAPALM and since NAPALM uses a different connection API to manage the device we need to tell the module the Vendor OS for the device along with other </w:t>
      </w:r>
      <w:r w:rsidR="00930ECF">
        <w:t>parameters</w:t>
      </w:r>
      <w:r>
        <w:t xml:space="preserve"> like username/password to login and authenticate with the </w:t>
      </w:r>
      <w:r w:rsidR="00930ECF">
        <w:t>device</w:t>
      </w:r>
      <w:r>
        <w:t>.</w:t>
      </w:r>
    </w:p>
    <w:p w14:paraId="537DC5D7" w14:textId="10CBDD2B" w:rsidR="007447DB" w:rsidRDefault="007447DB" w:rsidP="00B1109A">
      <w:r>
        <w:t xml:space="preserve">The </w:t>
      </w:r>
      <w:proofErr w:type="spellStart"/>
      <w:r>
        <w:t>napalm_install_config</w:t>
      </w:r>
      <w:proofErr w:type="spellEnd"/>
      <w:r>
        <w:t xml:space="preserve"> module </w:t>
      </w:r>
      <w:proofErr w:type="gramStart"/>
      <w:r>
        <w:t>require</w:t>
      </w:r>
      <w:proofErr w:type="gramEnd"/>
      <w:r>
        <w:t xml:space="preserve"> the below </w:t>
      </w:r>
      <w:r w:rsidR="00930ECF">
        <w:t>mandatory parameters</w:t>
      </w:r>
      <w:r>
        <w:t xml:space="preserve"> in order to correctly login to the managed device and push the configuration to it:</w:t>
      </w:r>
    </w:p>
    <w:p w14:paraId="6D3C0765" w14:textId="699F51C7" w:rsidR="007447DB" w:rsidRDefault="00930ECF" w:rsidP="007447DB">
      <w:pPr>
        <w:pStyle w:val="ListParagraph"/>
        <w:numPr>
          <w:ilvl w:val="1"/>
          <w:numId w:val="5"/>
        </w:numPr>
      </w:pPr>
      <w:r w:rsidRPr="00930ECF">
        <w:rPr>
          <w:b/>
          <w:bCs/>
        </w:rPr>
        <w:t>h</w:t>
      </w:r>
      <w:r w:rsidR="007447DB" w:rsidRPr="00930ECF">
        <w:rPr>
          <w:b/>
          <w:bCs/>
        </w:rPr>
        <w:t>ostname</w:t>
      </w:r>
      <w:r w:rsidR="007447DB">
        <w:t>:</w:t>
      </w:r>
      <w:r w:rsidR="002949E8">
        <w:t xml:space="preserve"> This is the IP</w:t>
      </w:r>
      <w:r w:rsidR="007447DB">
        <w:t xml:space="preserve"> address through which we can reach the device, we supply the value of </w:t>
      </w:r>
      <w:proofErr w:type="spellStart"/>
      <w:r w:rsidR="007447DB">
        <w:t>ansible_host</w:t>
      </w:r>
      <w:proofErr w:type="spellEnd"/>
      <w:r w:rsidR="007447DB">
        <w:t xml:space="preserve"> for this parameter.</w:t>
      </w:r>
    </w:p>
    <w:p w14:paraId="45302470" w14:textId="46411B28" w:rsidR="007447DB" w:rsidRDefault="00930ECF" w:rsidP="007447DB">
      <w:pPr>
        <w:pStyle w:val="ListParagraph"/>
        <w:numPr>
          <w:ilvl w:val="1"/>
          <w:numId w:val="5"/>
        </w:numPr>
      </w:pPr>
      <w:r>
        <w:rPr>
          <w:b/>
          <w:bCs/>
        </w:rPr>
        <w:t>u</w:t>
      </w:r>
      <w:r w:rsidR="007447DB" w:rsidRPr="002949E8">
        <w:rPr>
          <w:b/>
          <w:bCs/>
        </w:rPr>
        <w:t>sername/password</w:t>
      </w:r>
      <w:r w:rsidR="007447DB">
        <w:t>: Th</w:t>
      </w:r>
      <w:r w:rsidR="009C7D20">
        <w:t>is</w:t>
      </w:r>
      <w:r w:rsidR="007447DB">
        <w:t xml:space="preserve"> </w:t>
      </w:r>
      <w:r w:rsidR="009C7D20">
        <w:t>is</w:t>
      </w:r>
      <w:r w:rsidR="007447DB">
        <w:t xml:space="preserve"> the username and password to connect to the device and we supply the </w:t>
      </w:r>
      <w:proofErr w:type="spellStart"/>
      <w:r w:rsidR="007447DB">
        <w:t>ansible_user</w:t>
      </w:r>
      <w:proofErr w:type="spellEnd"/>
      <w:r w:rsidR="007447DB">
        <w:t xml:space="preserve"> and </w:t>
      </w:r>
      <w:proofErr w:type="spellStart"/>
      <w:r w:rsidR="007447DB">
        <w:t>ansible_ssh_pass</w:t>
      </w:r>
      <w:proofErr w:type="spellEnd"/>
      <w:r w:rsidR="007447DB">
        <w:t xml:space="preserve"> attributes.</w:t>
      </w:r>
    </w:p>
    <w:p w14:paraId="0B9DB75D" w14:textId="3B9953B6" w:rsidR="007447DB" w:rsidRDefault="007447DB" w:rsidP="007447DB">
      <w:pPr>
        <w:pStyle w:val="ListParagraph"/>
        <w:numPr>
          <w:ilvl w:val="1"/>
          <w:numId w:val="5"/>
        </w:numPr>
      </w:pPr>
      <w:proofErr w:type="spellStart"/>
      <w:r w:rsidRPr="002949E8">
        <w:rPr>
          <w:b/>
          <w:bCs/>
        </w:rPr>
        <w:t>dev_os</w:t>
      </w:r>
      <w:proofErr w:type="spellEnd"/>
      <w:r>
        <w:t xml:space="preserve">: This </w:t>
      </w:r>
      <w:r w:rsidR="002949E8">
        <w:t xml:space="preserve">parameter </w:t>
      </w:r>
      <w:proofErr w:type="gramStart"/>
      <w:r w:rsidR="002949E8">
        <w:t>provide</w:t>
      </w:r>
      <w:proofErr w:type="gramEnd"/>
      <w:r w:rsidR="002949E8">
        <w:t xml:space="preserve"> the </w:t>
      </w:r>
      <w:proofErr w:type="spellStart"/>
      <w:r w:rsidR="002949E8">
        <w:t>vendos</w:t>
      </w:r>
      <w:proofErr w:type="spellEnd"/>
      <w:r w:rsidR="002949E8">
        <w:t xml:space="preserve"> OS name that NAPALM require in order choose the correct API to communicate with the </w:t>
      </w:r>
      <w:r w:rsidR="00930ECF">
        <w:t>device and</w:t>
      </w:r>
      <w:r w:rsidR="002949E8">
        <w:t xml:space="preserve"> we provide the </w:t>
      </w:r>
      <w:proofErr w:type="spellStart"/>
      <w:r w:rsidR="002949E8">
        <w:t>ansible_network_os</w:t>
      </w:r>
      <w:proofErr w:type="spellEnd"/>
      <w:r w:rsidR="002949E8">
        <w:t xml:space="preserve"> parameter.</w:t>
      </w:r>
    </w:p>
    <w:p w14:paraId="03C7FF23" w14:textId="1C5508BE" w:rsidR="002949E8" w:rsidRDefault="00930ECF" w:rsidP="00930ECF">
      <w:r>
        <w:t xml:space="preserve">In order to push the configuration to the device the </w:t>
      </w:r>
      <w:proofErr w:type="spellStart"/>
      <w:r>
        <w:t>napalm_install_config</w:t>
      </w:r>
      <w:proofErr w:type="spellEnd"/>
      <w:r>
        <w:t xml:space="preserve"> module use the below parameters to manage the configuration on remote devices</w:t>
      </w:r>
    </w:p>
    <w:p w14:paraId="053D3000" w14:textId="333A071C" w:rsidR="00930ECF" w:rsidRDefault="00930ECF" w:rsidP="00930ECF">
      <w:pPr>
        <w:pStyle w:val="ListParagraph"/>
        <w:numPr>
          <w:ilvl w:val="1"/>
          <w:numId w:val="5"/>
        </w:numPr>
      </w:pPr>
      <w:proofErr w:type="spellStart"/>
      <w:r w:rsidRPr="00930ECF">
        <w:rPr>
          <w:b/>
          <w:bCs/>
        </w:rPr>
        <w:t>config_file</w:t>
      </w:r>
      <w:proofErr w:type="spellEnd"/>
      <w:r>
        <w:t>: provide the path of the configuration file that contains the configuration that needs to be pushed to the managed device.</w:t>
      </w:r>
    </w:p>
    <w:p w14:paraId="3CFF3FC9" w14:textId="3595CFAB" w:rsidR="00930ECF" w:rsidRDefault="00930ECF" w:rsidP="00930ECF">
      <w:pPr>
        <w:pStyle w:val="ListParagraph"/>
        <w:numPr>
          <w:ilvl w:val="1"/>
          <w:numId w:val="5"/>
        </w:numPr>
      </w:pPr>
      <w:proofErr w:type="spellStart"/>
      <w:r w:rsidRPr="00930ECF">
        <w:rPr>
          <w:b/>
          <w:bCs/>
        </w:rPr>
        <w:t>Commit_changes</w:t>
      </w:r>
      <w:proofErr w:type="spellEnd"/>
      <w:r>
        <w:t xml:space="preserve">: whether or not to commit the configuration. NAPALM provides a </w:t>
      </w:r>
      <w:proofErr w:type="spellStart"/>
      <w:r>
        <w:t>consistant</w:t>
      </w:r>
      <w:proofErr w:type="spellEnd"/>
      <w:r>
        <w:t xml:space="preserve"> method for configuration commit even for devices which don’t support it by default like cisco IOS devices.</w:t>
      </w:r>
    </w:p>
    <w:p w14:paraId="4F4CB1FB" w14:textId="542F90DE" w:rsidR="00930ECF" w:rsidRDefault="00930ECF" w:rsidP="00930ECF">
      <w:pPr>
        <w:pStyle w:val="ListParagraph"/>
        <w:numPr>
          <w:ilvl w:val="1"/>
          <w:numId w:val="5"/>
        </w:numPr>
      </w:pPr>
      <w:proofErr w:type="spellStart"/>
      <w:r w:rsidRPr="00930ECF">
        <w:rPr>
          <w:b/>
          <w:bCs/>
        </w:rPr>
        <w:t>replace_config</w:t>
      </w:r>
      <w:proofErr w:type="spellEnd"/>
      <w:r>
        <w:t xml:space="preserve">: this parameter control how to merge between the existing configuration on the device and the configuration in the </w:t>
      </w:r>
      <w:proofErr w:type="spellStart"/>
      <w:r>
        <w:t>config_file</w:t>
      </w:r>
      <w:proofErr w:type="spellEnd"/>
      <w:r>
        <w:t>. In Our case since we are generating the whole device configuration and all the configuration sections are managed under Ansible, we replace the entire configuration by the configuration that we generate. This will make any configuration on the device not present in our configuration file to be removed.</w:t>
      </w:r>
    </w:p>
    <w:p w14:paraId="46735AF6" w14:textId="1486997A" w:rsidR="00764BED" w:rsidRDefault="00930ECF" w:rsidP="00764BED">
      <w:r>
        <w:t>As per th</w:t>
      </w:r>
      <w:r w:rsidR="00764BED">
        <w:t xml:space="preserve">e configuration outlined in this recipe when we run the playbook using the tag deploy NAPALM will connect to the device and push the configuration, however it will not commit the configuration on the remote device since we specify the default value for </w:t>
      </w:r>
      <w:proofErr w:type="spellStart"/>
      <w:r w:rsidR="00764BED" w:rsidRPr="00764BED">
        <w:rPr>
          <w:b/>
          <w:bCs/>
        </w:rPr>
        <w:t>commit_changes</w:t>
      </w:r>
      <w:proofErr w:type="spellEnd"/>
      <w:r w:rsidR="00764BED">
        <w:t xml:space="preserve"> to be no. In case we need to push and commit the configuration on the remote device we can set the value for the </w:t>
      </w:r>
      <w:r w:rsidR="00764BED" w:rsidRPr="00764BED">
        <w:rPr>
          <w:b/>
          <w:bCs/>
        </w:rPr>
        <w:t>commit</w:t>
      </w:r>
      <w:r w:rsidR="00764BED">
        <w:t xml:space="preserve"> parameter to yes when running the playbook as shown below</w:t>
      </w:r>
    </w:p>
    <w:p w14:paraId="63C5DC34" w14:textId="366A2F39" w:rsidR="00764BED" w:rsidRPr="00362FF5" w:rsidRDefault="00764BED" w:rsidP="00764BED">
      <w:pPr>
        <w:pStyle w:val="Quote"/>
      </w:pPr>
      <w:r w:rsidRPr="00D2366F">
        <w:t xml:space="preserve">$ </w:t>
      </w:r>
      <w:r w:rsidRPr="00764BED">
        <w:rPr>
          <w:rFonts w:ascii="Lucida Console" w:hAnsi="Lucida Console" w:cs="Lucida Console"/>
          <w:sz w:val="18"/>
          <w:szCs w:val="18"/>
          <w:lang w:val="en-US"/>
        </w:rPr>
        <w:t xml:space="preserve">ansible-playbook </w:t>
      </w:r>
      <w:proofErr w:type="spellStart"/>
      <w:r w:rsidRPr="00764BED">
        <w:rPr>
          <w:rFonts w:ascii="Lucida Console" w:hAnsi="Lucida Console" w:cs="Lucida Console"/>
          <w:sz w:val="18"/>
          <w:szCs w:val="18"/>
          <w:lang w:val="en-US"/>
        </w:rPr>
        <w:t>pb_napalm_net_build.yml</w:t>
      </w:r>
      <w:proofErr w:type="spellEnd"/>
      <w:r w:rsidRPr="00764BED">
        <w:rPr>
          <w:rFonts w:ascii="Lucida Console" w:hAnsi="Lucida Console" w:cs="Lucida Console"/>
          <w:sz w:val="18"/>
          <w:szCs w:val="18"/>
          <w:lang w:val="en-US"/>
        </w:rPr>
        <w:t xml:space="preserve"> --tags deploy --e commit=yes</w:t>
      </w:r>
    </w:p>
    <w:p w14:paraId="7FE9EA0C" w14:textId="77777777" w:rsidR="00764BED" w:rsidRDefault="00764BED" w:rsidP="00764BED"/>
    <w:p w14:paraId="54450200" w14:textId="77777777" w:rsidR="00930ECF" w:rsidRDefault="00930ECF" w:rsidP="00930ECF"/>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There is </w:t>
      </w:r>
      <w:proofErr w:type="gramStart"/>
      <w:r w:rsidRPr="00D2366F">
        <w:rPr>
          <w:rFonts w:ascii="Arial" w:eastAsia="Times New Roman" w:hAnsi="Arial" w:cs="Arial"/>
          <w:b/>
          <w:bCs/>
          <w:color w:val="333333"/>
          <w:sz w:val="36"/>
          <w:szCs w:val="36"/>
        </w:rPr>
        <w:t>More..</w:t>
      </w:r>
      <w:proofErr w:type="gramEnd"/>
    </w:p>
    <w:p w14:paraId="73C29C92" w14:textId="44F2638A" w:rsidR="00045859" w:rsidRDefault="00764BED" w:rsidP="00F26F23">
      <w:r>
        <w:t xml:space="preserve">The </w:t>
      </w:r>
      <w:proofErr w:type="spellStart"/>
      <w:r w:rsidRPr="00F26F23">
        <w:rPr>
          <w:b/>
          <w:bCs/>
        </w:rPr>
        <w:t>napalm_install_config</w:t>
      </w:r>
      <w:proofErr w:type="spellEnd"/>
      <w:r w:rsidRPr="00F26F23">
        <w:rPr>
          <w:b/>
          <w:bCs/>
        </w:rPr>
        <w:t xml:space="preserve"> module</w:t>
      </w:r>
      <w:r>
        <w:t xml:space="preserve"> </w:t>
      </w:r>
      <w:proofErr w:type="gramStart"/>
      <w:r>
        <w:t>provide</w:t>
      </w:r>
      <w:proofErr w:type="gramEnd"/>
      <w:r>
        <w:t xml:space="preserve"> extra options to control how to manage the configuration on the remote devices like configuration Diff. With this option we can collect the difference in the configuration between the running configuration on the device and the configuration that we will push via NAPALM. This option can b</w:t>
      </w:r>
      <w:r w:rsidR="00045859">
        <w:t>e enabled as shown below</w:t>
      </w:r>
    </w:p>
    <w:p w14:paraId="4D8F8168" w14:textId="477EBD00" w:rsidR="00045859" w:rsidRDefault="00045859" w:rsidP="00C25C2C">
      <w:pPr>
        <w:pStyle w:val="ListParagraph"/>
        <w:numPr>
          <w:ilvl w:val="0"/>
          <w:numId w:val="5"/>
        </w:numPr>
      </w:pPr>
      <w:r>
        <w:t xml:space="preserve">Create a folder called </w:t>
      </w:r>
      <w:proofErr w:type="spellStart"/>
      <w:r w:rsidRPr="00F26F23">
        <w:rPr>
          <w:b/>
          <w:bCs/>
        </w:rPr>
        <w:t>config_diff</w:t>
      </w:r>
      <w:proofErr w:type="spellEnd"/>
      <w:r>
        <w:t xml:space="preserve"> to store the config diff captured by NAPALM as shown below</w:t>
      </w:r>
    </w:p>
    <w:p w14:paraId="3AC2782A" w14:textId="491C37EA" w:rsidR="00045859" w:rsidRPr="00045859" w:rsidRDefault="00045859" w:rsidP="00045859">
      <w:pPr>
        <w:pStyle w:val="Quote"/>
        <w:rPr>
          <w:lang w:val="en-US"/>
        </w:rPr>
      </w:pPr>
      <w:r>
        <w:br/>
      </w:r>
      <w:r w:rsidRPr="00045859">
        <w:rPr>
          <w:lang w:val="en-US"/>
        </w:rPr>
        <w:t xml:space="preserve">$ cat </w:t>
      </w:r>
      <w:proofErr w:type="spellStart"/>
      <w:r w:rsidRPr="00045859">
        <w:rPr>
          <w:lang w:val="en-US"/>
        </w:rPr>
        <w:t>group_vars</w:t>
      </w:r>
      <w:proofErr w:type="spellEnd"/>
      <w:r w:rsidRPr="00045859">
        <w:rPr>
          <w:lang w:val="en-US"/>
        </w:rPr>
        <w:t>/</w:t>
      </w:r>
      <w:proofErr w:type="spellStart"/>
      <w:r w:rsidRPr="00045859">
        <w:rPr>
          <w:lang w:val="en-US"/>
        </w:rPr>
        <w:t>all.yml</w:t>
      </w:r>
      <w:proofErr w:type="spellEnd"/>
    </w:p>
    <w:p w14:paraId="4ACCFF29" w14:textId="5CCB2727" w:rsidR="00045859" w:rsidRPr="00045859" w:rsidRDefault="00045859" w:rsidP="00045859">
      <w:pPr>
        <w:pStyle w:val="Quote"/>
        <w:rPr>
          <w:lang w:val="en-US"/>
        </w:rPr>
      </w:pPr>
      <w:r>
        <w:rPr>
          <w:lang w:val="en-US"/>
        </w:rPr>
        <w:br/>
      </w: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rPr>
          <w:rFonts w:ascii="Lucida Console" w:hAnsi="Lucida Console" w:cs="Lucida Console"/>
          <w:sz w:val="20"/>
          <w:szCs w:val="20"/>
        </w:rPr>
        <w:br/>
      </w:r>
      <w:r>
        <w:rPr>
          <w:lang w:val="en-US"/>
        </w:rPr>
        <w:br/>
      </w:r>
      <w:proofErr w:type="spellStart"/>
      <w:r w:rsidRPr="00045859">
        <w:rPr>
          <w:lang w:val="en-US"/>
        </w:rPr>
        <w:t>config_diff_dir</w:t>
      </w:r>
      <w:proofErr w:type="spellEnd"/>
      <w:r w:rsidRPr="00045859">
        <w:rPr>
          <w:lang w:val="en-US"/>
        </w:rPr>
        <w:t>: ./</w:t>
      </w:r>
      <w:proofErr w:type="spellStart"/>
      <w:r w:rsidRPr="00045859">
        <w:rPr>
          <w:lang w:val="en-US"/>
        </w:rPr>
        <w:t>config_diff</w:t>
      </w:r>
      <w:proofErr w:type="spellEnd"/>
      <w:r>
        <w:rPr>
          <w:lang w:val="en-US"/>
        </w:rPr>
        <w:br/>
      </w:r>
      <w:r>
        <w:rPr>
          <w:lang w:val="en-US"/>
        </w:rPr>
        <w:br/>
      </w:r>
    </w:p>
    <w:p w14:paraId="1211F60F" w14:textId="77777777" w:rsidR="00045859" w:rsidRPr="00045859" w:rsidRDefault="00045859" w:rsidP="00045859">
      <w:pPr>
        <w:pStyle w:val="Quote"/>
        <w:rPr>
          <w:lang w:val="en-US"/>
        </w:rPr>
      </w:pPr>
      <w:r>
        <w:br/>
      </w:r>
      <w:r w:rsidRPr="00045859">
        <w:rPr>
          <w:lang w:val="en-US"/>
        </w:rPr>
        <w:t>$ cat tasks/</w:t>
      </w:r>
      <w:proofErr w:type="spellStart"/>
      <w:r w:rsidRPr="00045859">
        <w:rPr>
          <w:lang w:val="en-US"/>
        </w:rPr>
        <w:t>build_req_dir.yml</w:t>
      </w:r>
      <w:proofErr w:type="spellEnd"/>
    </w:p>
    <w:p w14:paraId="4D9325E8" w14:textId="77777777" w:rsidR="00045859" w:rsidRPr="00045859" w:rsidRDefault="00045859" w:rsidP="00045859">
      <w:pPr>
        <w:pStyle w:val="Quote"/>
        <w:rPr>
          <w:lang w:val="en-US"/>
        </w:rPr>
      </w:pPr>
      <w:r>
        <w:rPr>
          <w:lang w:val="en-US"/>
        </w:rPr>
        <w:br/>
      </w:r>
      <w:r w:rsidRPr="00045859">
        <w:rPr>
          <w:lang w:val="en-US"/>
        </w:rPr>
        <w:t>- name: "Create Config Diff Directory"</w:t>
      </w:r>
    </w:p>
    <w:p w14:paraId="21220FB9" w14:textId="77777777" w:rsidR="00045859" w:rsidRPr="00045859" w:rsidRDefault="00045859" w:rsidP="00045859">
      <w:pPr>
        <w:pStyle w:val="Quote"/>
        <w:rPr>
          <w:lang w:val="en-US"/>
        </w:rPr>
      </w:pPr>
      <w:r w:rsidRPr="00045859">
        <w:rPr>
          <w:lang w:val="en-US"/>
        </w:rPr>
        <w:t xml:space="preserve">  file: path={{</w:t>
      </w:r>
      <w:proofErr w:type="spellStart"/>
      <w:r w:rsidRPr="00045859">
        <w:rPr>
          <w:lang w:val="en-US"/>
        </w:rPr>
        <w:t>config_diff_dir</w:t>
      </w:r>
      <w:proofErr w:type="spellEnd"/>
      <w:proofErr w:type="gramStart"/>
      <w:r w:rsidRPr="00045859">
        <w:rPr>
          <w:lang w:val="en-US"/>
        </w:rPr>
        <w:t xml:space="preserve">}}   </w:t>
      </w:r>
      <w:proofErr w:type="gramEnd"/>
      <w:r w:rsidRPr="00045859">
        <w:rPr>
          <w:lang w:val="en-US"/>
        </w:rPr>
        <w:t>state=directory</w:t>
      </w:r>
    </w:p>
    <w:p w14:paraId="361932A9" w14:textId="7642CFF4" w:rsidR="00045859" w:rsidRPr="00045859" w:rsidRDefault="00045859" w:rsidP="00045859">
      <w:pPr>
        <w:pStyle w:val="Quote"/>
        <w:rPr>
          <w:lang w:val="en-US"/>
        </w:rPr>
      </w:pPr>
      <w:r>
        <w:rPr>
          <w:lang w:val="en-US"/>
        </w:rPr>
        <w:t xml:space="preserve">  </w:t>
      </w:r>
      <w:proofErr w:type="spellStart"/>
      <w:r>
        <w:rPr>
          <w:lang w:val="en-US"/>
        </w:rPr>
        <w:t>run_once</w:t>
      </w:r>
      <w:proofErr w:type="spellEnd"/>
      <w:r>
        <w:rPr>
          <w:lang w:val="en-US"/>
        </w:rPr>
        <w:t>: yes</w:t>
      </w:r>
    </w:p>
    <w:p w14:paraId="109EADA3" w14:textId="73692326" w:rsidR="00045859" w:rsidRDefault="00045859" w:rsidP="00045859"/>
    <w:p w14:paraId="7E96A691" w14:textId="5F6BF684" w:rsidR="0066358D" w:rsidRDefault="00045859" w:rsidP="00045859">
      <w:pPr>
        <w:pStyle w:val="ListParagraph"/>
        <w:numPr>
          <w:ilvl w:val="0"/>
          <w:numId w:val="5"/>
        </w:numPr>
      </w:pPr>
      <w:r>
        <w:t xml:space="preserve">Update the playbook </w:t>
      </w:r>
      <w:proofErr w:type="spellStart"/>
      <w:r>
        <w:t>bp_napalm_net_build.yml</w:t>
      </w:r>
      <w:proofErr w:type="spellEnd"/>
      <w:r>
        <w:t xml:space="preserve"> as shown </w:t>
      </w:r>
      <w:commentRangeStart w:id="105"/>
      <w:r>
        <w:t>below</w:t>
      </w:r>
      <w:commentRangeEnd w:id="105"/>
      <w:r w:rsidR="00030846">
        <w:rPr>
          <w:rStyle w:val="CommentReference"/>
        </w:rPr>
        <w:commentReference w:id="105"/>
      </w:r>
    </w:p>
    <w:p w14:paraId="58BF13CB" w14:textId="604AFB76" w:rsidR="0066358D" w:rsidDel="00030846" w:rsidRDefault="0066358D" w:rsidP="0066358D">
      <w:pPr>
        <w:pStyle w:val="Quote"/>
        <w:rPr>
          <w:del w:id="106" w:author="karim okasha" w:date="2019-08-27T18:19:00Z"/>
        </w:rPr>
      </w:pPr>
      <w:del w:id="107" w:author="karim okasha" w:date="2019-08-27T18:19:00Z">
        <w:r w:rsidDel="00030846">
          <w:delText>---</w:delText>
        </w:r>
      </w:del>
    </w:p>
    <w:p w14:paraId="35672924" w14:textId="4C617D6F" w:rsidR="0066358D" w:rsidDel="00030846" w:rsidRDefault="0066358D" w:rsidP="0066358D">
      <w:pPr>
        <w:pStyle w:val="Quote"/>
        <w:rPr>
          <w:del w:id="108" w:author="karim okasha" w:date="2019-08-27T18:19:00Z"/>
        </w:rPr>
      </w:pPr>
      <w:commentRangeStart w:id="109"/>
      <w:del w:id="110" w:author="karim okasha" w:date="2019-08-27T18:19:00Z">
        <w:r w:rsidDel="00030846">
          <w:delText>- name: "Conifgure Basic System config"</w:delText>
        </w:r>
        <w:commentRangeEnd w:id="109"/>
        <w:r w:rsidR="00712CB1" w:rsidDel="00030846">
          <w:rPr>
            <w:rStyle w:val="CommentReference"/>
            <w:rFonts w:asciiTheme="minorHAnsi" w:eastAsiaTheme="minorHAnsi" w:hAnsiTheme="minorHAnsi" w:cstheme="minorBidi"/>
            <w:color w:val="auto"/>
          </w:rPr>
          <w:commentReference w:id="109"/>
        </w:r>
      </w:del>
    </w:p>
    <w:p w14:paraId="51A20E1D" w14:textId="0C5E12E7" w:rsidR="0066358D" w:rsidDel="00030846" w:rsidRDefault="0066358D" w:rsidP="0066358D">
      <w:pPr>
        <w:pStyle w:val="Quote"/>
        <w:rPr>
          <w:del w:id="111" w:author="karim okasha" w:date="2019-08-27T18:19:00Z"/>
        </w:rPr>
      </w:pPr>
      <w:del w:id="112" w:author="karim okasha" w:date="2019-08-27T18:19:00Z">
        <w:r w:rsidDel="00030846">
          <w:delText xml:space="preserve">  junos_system:</w:delText>
        </w:r>
      </w:del>
    </w:p>
    <w:p w14:paraId="510445AD" w14:textId="1B8EFFCD" w:rsidR="0066358D" w:rsidDel="00030846" w:rsidRDefault="0066358D" w:rsidP="0066358D">
      <w:pPr>
        <w:pStyle w:val="Quote"/>
        <w:rPr>
          <w:del w:id="113" w:author="karim okasha" w:date="2019-08-27T18:19:00Z"/>
        </w:rPr>
      </w:pPr>
      <w:del w:id="114" w:author="karim okasha" w:date="2019-08-27T18:19:00Z">
        <w:r w:rsidDel="00030846">
          <w:delText xml:space="preserve">    hostname: "{{ inventory_hostname }}"</w:delText>
        </w:r>
      </w:del>
    </w:p>
    <w:p w14:paraId="2BF1E134" w14:textId="64F49455" w:rsidR="0066358D" w:rsidDel="00030846" w:rsidRDefault="0066358D" w:rsidP="0066358D">
      <w:pPr>
        <w:pStyle w:val="Quote"/>
        <w:rPr>
          <w:del w:id="115" w:author="karim okasha" w:date="2019-08-27T18:19:00Z"/>
        </w:rPr>
      </w:pPr>
      <w:del w:id="116" w:author="karim okasha" w:date="2019-08-27T18:19:00Z">
        <w:r w:rsidDel="00030846">
          <w:delText xml:space="preserve">    name_servers: "{{ global.dns }}"</w:delText>
        </w:r>
      </w:del>
    </w:p>
    <w:p w14:paraId="79595C2F" w14:textId="03401CC9" w:rsidR="0066358D" w:rsidDel="00030846" w:rsidRDefault="0066358D" w:rsidP="0066358D">
      <w:pPr>
        <w:pStyle w:val="Quote"/>
        <w:rPr>
          <w:del w:id="117" w:author="karim okasha" w:date="2019-08-27T18:19:00Z"/>
        </w:rPr>
      </w:pPr>
      <w:del w:id="118" w:author="karim okasha" w:date="2019-08-27T18:19:00Z">
        <w:r w:rsidDel="00030846">
          <w:delText xml:space="preserve">    state: present</w:delText>
        </w:r>
      </w:del>
    </w:p>
    <w:p w14:paraId="74325E2C" w14:textId="4D9CEF96" w:rsidR="0066358D" w:rsidDel="00030846" w:rsidRDefault="0066358D" w:rsidP="0066358D">
      <w:pPr>
        <w:pStyle w:val="Quote"/>
        <w:rPr>
          <w:del w:id="119" w:author="karim okasha" w:date="2019-08-27T18:19:00Z"/>
        </w:rPr>
      </w:pPr>
    </w:p>
    <w:p w14:paraId="4B53BBCA" w14:textId="5100E859" w:rsidR="0066358D" w:rsidDel="00030846" w:rsidRDefault="0066358D" w:rsidP="0066358D">
      <w:pPr>
        <w:pStyle w:val="Quote"/>
        <w:rPr>
          <w:del w:id="120" w:author="karim okasha" w:date="2019-08-27T18:19:00Z"/>
        </w:rPr>
      </w:pPr>
      <w:del w:id="121" w:author="karim okasha" w:date="2019-08-27T18:19:00Z">
        <w:r w:rsidDel="00030846">
          <w:delText>- name: "Configure Users"</w:delText>
        </w:r>
      </w:del>
    </w:p>
    <w:p w14:paraId="66580D52" w14:textId="36AEBF63" w:rsidR="0066358D" w:rsidDel="00030846" w:rsidRDefault="0066358D" w:rsidP="0066358D">
      <w:pPr>
        <w:pStyle w:val="Quote"/>
        <w:rPr>
          <w:del w:id="122" w:author="karim okasha" w:date="2019-08-27T18:19:00Z"/>
        </w:rPr>
      </w:pPr>
      <w:del w:id="123" w:author="karim okasha" w:date="2019-08-27T18:19:00Z">
        <w:r w:rsidDel="00030846">
          <w:delText xml:space="preserve">  junos_user:</w:delText>
        </w:r>
      </w:del>
    </w:p>
    <w:p w14:paraId="5B03F3EE" w14:textId="00AAFA32" w:rsidR="0066358D" w:rsidDel="00030846" w:rsidRDefault="0066358D" w:rsidP="0066358D">
      <w:pPr>
        <w:pStyle w:val="Quote"/>
        <w:rPr>
          <w:del w:id="124" w:author="karim okasha" w:date="2019-08-27T18:19:00Z"/>
        </w:rPr>
      </w:pPr>
      <w:del w:id="125" w:author="karim okasha" w:date="2019-08-27T18:19:00Z">
        <w:r w:rsidDel="00030846">
          <w:delText xml:space="preserve">    name: "{{ item.username }}"</w:delText>
        </w:r>
      </w:del>
    </w:p>
    <w:p w14:paraId="41B1D5F1" w14:textId="3954C7F3" w:rsidR="0066358D" w:rsidDel="00030846" w:rsidRDefault="0066358D" w:rsidP="0066358D">
      <w:pPr>
        <w:pStyle w:val="Quote"/>
        <w:rPr>
          <w:del w:id="126" w:author="karim okasha" w:date="2019-08-27T18:19:00Z"/>
        </w:rPr>
      </w:pPr>
      <w:del w:id="127" w:author="karim okasha" w:date="2019-08-27T18:19:00Z">
        <w:r w:rsidDel="00030846">
          <w:delText xml:space="preserve">    role: "{{ item.role }}"</w:delText>
        </w:r>
      </w:del>
    </w:p>
    <w:p w14:paraId="5E694847" w14:textId="54E4A1CB" w:rsidR="0066358D" w:rsidDel="00030846" w:rsidRDefault="0066358D" w:rsidP="0066358D">
      <w:pPr>
        <w:pStyle w:val="Quote"/>
        <w:rPr>
          <w:del w:id="128" w:author="karim okasha" w:date="2019-08-27T18:19:00Z"/>
        </w:rPr>
      </w:pPr>
      <w:del w:id="129" w:author="karim okasha" w:date="2019-08-27T18:19:00Z">
        <w:r w:rsidDel="00030846">
          <w:delText xml:space="preserve">    sshkey: "{{ lookup ('file', item.ssh_key) }}"</w:delText>
        </w:r>
      </w:del>
    </w:p>
    <w:p w14:paraId="0806C1CF" w14:textId="765C32F7" w:rsidR="0066358D" w:rsidDel="00030846" w:rsidRDefault="0066358D" w:rsidP="0066358D">
      <w:pPr>
        <w:pStyle w:val="Quote"/>
        <w:rPr>
          <w:del w:id="130" w:author="karim okasha" w:date="2019-08-27T18:19:00Z"/>
        </w:rPr>
      </w:pPr>
      <w:del w:id="131" w:author="karim okasha" w:date="2019-08-27T18:19:00Z">
        <w:r w:rsidDel="00030846">
          <w:delText xml:space="preserve">    state: present</w:delText>
        </w:r>
      </w:del>
    </w:p>
    <w:p w14:paraId="726A3C4D" w14:textId="33F0349B" w:rsidR="0066358D" w:rsidDel="00030846" w:rsidRDefault="0066358D" w:rsidP="0066358D">
      <w:pPr>
        <w:pStyle w:val="Quote"/>
        <w:rPr>
          <w:del w:id="132" w:author="karim okasha" w:date="2019-08-27T18:19:00Z"/>
        </w:rPr>
      </w:pPr>
      <w:del w:id="133" w:author="karim okasha" w:date="2019-08-27T18:19:00Z">
        <w:r w:rsidDel="00030846">
          <w:delText xml:space="preserve">  with_items: "{{ global.users | selectattr('ssh_key','defined') | list }}" </w:delText>
        </w:r>
      </w:del>
    </w:p>
    <w:p w14:paraId="2D2D52F5" w14:textId="77777777" w:rsidR="00045859" w:rsidRPr="00362FF5" w:rsidRDefault="00045859" w:rsidP="00045859">
      <w:pPr>
        <w:pStyle w:val="Quote"/>
      </w:pPr>
      <w:del w:id="134" w:author="karim okasha" w:date="2019-08-27T18:20:00Z">
        <w:r w:rsidDel="00030846">
          <w:br/>
        </w:r>
      </w:del>
      <w:r w:rsidRPr="00D2366F">
        <w:t xml:space="preserve">$ </w:t>
      </w:r>
      <w:r>
        <w:rPr>
          <w:rFonts w:ascii="Lucida Console" w:hAnsi="Lucida Console" w:cs="Lucida Console"/>
          <w:sz w:val="18"/>
          <w:szCs w:val="18"/>
        </w:rPr>
        <w:t xml:space="preserve">cat </w:t>
      </w:r>
      <w:proofErr w:type="spellStart"/>
      <w:r>
        <w:rPr>
          <w:rFonts w:ascii="Lucida Console" w:hAnsi="Lucida Console" w:cs="Lucida Console"/>
          <w:sz w:val="18"/>
          <w:szCs w:val="18"/>
        </w:rPr>
        <w:t>pb_junos_net_build.yml</w:t>
      </w:r>
      <w:proofErr w:type="spellEnd"/>
      <w:r>
        <w:rPr>
          <w:rFonts w:ascii="Lucida Console" w:hAnsi="Lucida Console" w:cs="Lucida Console"/>
          <w:sz w:val="18"/>
          <w:szCs w:val="18"/>
        </w:rPr>
        <w:br/>
      </w:r>
      <w:r w:rsidRPr="00D2366F">
        <w:br/>
      </w:r>
      <w:r w:rsidRPr="00362FF5">
        <w:t>---</w:t>
      </w:r>
    </w:p>
    <w:p w14:paraId="3ED44EEE" w14:textId="77777777" w:rsidR="00045859" w:rsidRPr="00362FF5" w:rsidRDefault="00045859" w:rsidP="00045859">
      <w:pPr>
        <w:pStyle w:val="Quote"/>
      </w:pPr>
      <w:r w:rsidRPr="00362FF5">
        <w:t xml:space="preserve">- name: " Play 1: Deploy Config on All </w:t>
      </w:r>
      <w:proofErr w:type="spellStart"/>
      <w:r w:rsidRPr="00362FF5">
        <w:t>JunOS</w:t>
      </w:r>
      <w:proofErr w:type="spellEnd"/>
      <w:r w:rsidRPr="00362FF5">
        <w:t xml:space="preserve"> Devices"</w:t>
      </w:r>
    </w:p>
    <w:p w14:paraId="71E4D6B3" w14:textId="5EECCE91" w:rsidR="00045859" w:rsidRPr="00362FF5" w:rsidRDefault="00045859" w:rsidP="00045859">
      <w:pPr>
        <w:pStyle w:val="Quote"/>
      </w:pPr>
      <w:r w:rsidRPr="00362FF5">
        <w:t xml:space="preserve">  hosts: </w:t>
      </w:r>
      <w:proofErr w:type="spellStart"/>
      <w:r>
        <w:t>sp_core</w:t>
      </w:r>
      <w:proofErr w:type="spellEnd"/>
    </w:p>
    <w:p w14:paraId="730D93D9" w14:textId="77777777" w:rsidR="00045859" w:rsidRPr="007447DB" w:rsidRDefault="00045859" w:rsidP="00045859">
      <w:pPr>
        <w:pStyle w:val="Quote"/>
        <w:rPr>
          <w:lang w:val="en-US"/>
        </w:rPr>
      </w:pPr>
      <w:r w:rsidRPr="00362FF5">
        <w:t xml:space="preserve">  tasks:</w:t>
      </w:r>
      <w:r>
        <w:br/>
      </w:r>
      <w:r>
        <w:br/>
      </w: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rPr>
          <w:rFonts w:ascii="Lucida Console" w:hAnsi="Lucida Console" w:cs="Lucida Console"/>
          <w:sz w:val="20"/>
          <w:szCs w:val="20"/>
        </w:rPr>
        <w:br/>
      </w:r>
      <w:r>
        <w:br/>
      </w:r>
      <w:r w:rsidRPr="007447DB">
        <w:rPr>
          <w:lang w:val="en-US"/>
        </w:rPr>
        <w:t xml:space="preserve">    - name: "P1T5: Deploy Configuration"</w:t>
      </w:r>
    </w:p>
    <w:p w14:paraId="6AEDF1BA"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napalm_install_config</w:t>
      </w:r>
      <w:proofErr w:type="spellEnd"/>
      <w:r w:rsidRPr="007447DB">
        <w:rPr>
          <w:lang w:val="en-US"/>
        </w:rPr>
        <w:t>:</w:t>
      </w:r>
    </w:p>
    <w:p w14:paraId="455F5D30" w14:textId="77777777" w:rsidR="00045859" w:rsidRPr="007447DB" w:rsidRDefault="00045859" w:rsidP="00045859">
      <w:pPr>
        <w:pStyle w:val="Quote"/>
        <w:rPr>
          <w:lang w:val="en-US"/>
        </w:rPr>
      </w:pPr>
      <w:r w:rsidRPr="007447DB">
        <w:rPr>
          <w:lang w:val="en-US"/>
        </w:rPr>
        <w:t xml:space="preserve">        hostname: "</w:t>
      </w:r>
      <w:proofErr w:type="gramStart"/>
      <w:r w:rsidRPr="007447DB">
        <w:rPr>
          <w:lang w:val="en-US"/>
        </w:rPr>
        <w:t xml:space="preserve">{{ </w:t>
      </w:r>
      <w:proofErr w:type="spellStart"/>
      <w:r w:rsidRPr="007447DB">
        <w:rPr>
          <w:lang w:val="en-US"/>
        </w:rPr>
        <w:t>ansible</w:t>
      </w:r>
      <w:proofErr w:type="gramEnd"/>
      <w:r w:rsidRPr="007447DB">
        <w:rPr>
          <w:lang w:val="en-US"/>
        </w:rPr>
        <w:t>_host</w:t>
      </w:r>
      <w:proofErr w:type="spellEnd"/>
      <w:r w:rsidRPr="007447DB">
        <w:rPr>
          <w:lang w:val="en-US"/>
        </w:rPr>
        <w:t xml:space="preserve"> }}"</w:t>
      </w:r>
    </w:p>
    <w:p w14:paraId="7686D493" w14:textId="77777777" w:rsidR="00045859" w:rsidRPr="007447DB" w:rsidRDefault="00045859" w:rsidP="00045859">
      <w:pPr>
        <w:pStyle w:val="Quote"/>
        <w:rPr>
          <w:lang w:val="en-US"/>
        </w:rPr>
      </w:pPr>
      <w:r w:rsidRPr="007447DB">
        <w:rPr>
          <w:lang w:val="en-US"/>
        </w:rPr>
        <w:t xml:space="preserve">        username: "</w:t>
      </w:r>
      <w:proofErr w:type="gramStart"/>
      <w:r w:rsidRPr="007447DB">
        <w:rPr>
          <w:lang w:val="en-US"/>
        </w:rPr>
        <w:t xml:space="preserve">{{ </w:t>
      </w:r>
      <w:proofErr w:type="spellStart"/>
      <w:r w:rsidRPr="007447DB">
        <w:rPr>
          <w:lang w:val="en-US"/>
        </w:rPr>
        <w:t>ansible</w:t>
      </w:r>
      <w:proofErr w:type="gramEnd"/>
      <w:r w:rsidRPr="007447DB">
        <w:rPr>
          <w:lang w:val="en-US"/>
        </w:rPr>
        <w:t>_user</w:t>
      </w:r>
      <w:proofErr w:type="spellEnd"/>
      <w:r w:rsidRPr="007447DB">
        <w:rPr>
          <w:lang w:val="en-US"/>
        </w:rPr>
        <w:t xml:space="preserve"> }}"</w:t>
      </w:r>
    </w:p>
    <w:p w14:paraId="2D95F8F3" w14:textId="77777777" w:rsidR="00045859" w:rsidRPr="007447DB" w:rsidRDefault="00045859" w:rsidP="00045859">
      <w:pPr>
        <w:pStyle w:val="Quote"/>
        <w:rPr>
          <w:lang w:val="en-US"/>
        </w:rPr>
      </w:pPr>
      <w:r w:rsidRPr="007447DB">
        <w:rPr>
          <w:lang w:val="en-US"/>
        </w:rPr>
        <w:t xml:space="preserve">        password: "</w:t>
      </w:r>
      <w:proofErr w:type="gramStart"/>
      <w:r w:rsidRPr="007447DB">
        <w:rPr>
          <w:lang w:val="en-US"/>
        </w:rPr>
        <w:t xml:space="preserve">{{ </w:t>
      </w:r>
      <w:proofErr w:type="spellStart"/>
      <w:r w:rsidRPr="007447DB">
        <w:rPr>
          <w:lang w:val="en-US"/>
        </w:rPr>
        <w:t>ansible</w:t>
      </w:r>
      <w:proofErr w:type="gramEnd"/>
      <w:r w:rsidRPr="007447DB">
        <w:rPr>
          <w:lang w:val="en-US"/>
        </w:rPr>
        <w:t>_ssh_pass</w:t>
      </w:r>
      <w:proofErr w:type="spellEnd"/>
      <w:r w:rsidRPr="007447DB">
        <w:rPr>
          <w:lang w:val="en-US"/>
        </w:rPr>
        <w:t xml:space="preserve"> }}"</w:t>
      </w:r>
    </w:p>
    <w:p w14:paraId="6D7C4B54"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dev_os</w:t>
      </w:r>
      <w:proofErr w:type="spellEnd"/>
      <w:r w:rsidRPr="007447DB">
        <w:rPr>
          <w:lang w:val="en-US"/>
        </w:rPr>
        <w:t>: "</w:t>
      </w:r>
      <w:proofErr w:type="gramStart"/>
      <w:r w:rsidRPr="007447DB">
        <w:rPr>
          <w:lang w:val="en-US"/>
        </w:rPr>
        <w:t xml:space="preserve">{{ </w:t>
      </w:r>
      <w:proofErr w:type="spellStart"/>
      <w:r w:rsidRPr="007447DB">
        <w:rPr>
          <w:lang w:val="en-US"/>
        </w:rPr>
        <w:t>ansible</w:t>
      </w:r>
      <w:proofErr w:type="gramEnd"/>
      <w:r w:rsidRPr="007447DB">
        <w:rPr>
          <w:lang w:val="en-US"/>
        </w:rPr>
        <w:t>_network_os</w:t>
      </w:r>
      <w:proofErr w:type="spellEnd"/>
      <w:r w:rsidRPr="007447DB">
        <w:rPr>
          <w:lang w:val="en-US"/>
        </w:rPr>
        <w:t xml:space="preserve"> }}"</w:t>
      </w:r>
    </w:p>
    <w:p w14:paraId="5462D98A" w14:textId="428BDDA4" w:rsidR="00045859" w:rsidRPr="007447DB" w:rsidRDefault="00045859" w:rsidP="00045859">
      <w:pPr>
        <w:pStyle w:val="Quote"/>
        <w:rPr>
          <w:lang w:val="en-US"/>
        </w:rPr>
      </w:pPr>
      <w:r w:rsidRPr="007447DB">
        <w:rPr>
          <w:lang w:val="en-US"/>
        </w:rPr>
        <w:t xml:space="preserve">        </w:t>
      </w:r>
      <w:proofErr w:type="spellStart"/>
      <w:r w:rsidRPr="007447DB">
        <w:rPr>
          <w:lang w:val="en-US"/>
        </w:rPr>
        <w:t>config_file</w:t>
      </w:r>
      <w:proofErr w:type="spellEnd"/>
      <w:r w:rsidRPr="007447DB">
        <w:rPr>
          <w:lang w:val="en-US"/>
        </w:rPr>
        <w:t>: "{{</w:t>
      </w:r>
      <w:proofErr w:type="spellStart"/>
      <w:r w:rsidRPr="007447DB">
        <w:rPr>
          <w:lang w:val="en-US"/>
        </w:rPr>
        <w:t>config_dir</w:t>
      </w:r>
      <w:proofErr w:type="spellEnd"/>
      <w:r w:rsidRPr="007447DB">
        <w:rPr>
          <w:lang w:val="en-US"/>
        </w:rPr>
        <w:t>}}</w:t>
      </w:r>
      <w:proofErr w:type="gramStart"/>
      <w:r w:rsidRPr="007447DB">
        <w:rPr>
          <w:lang w:val="en-US"/>
        </w:rPr>
        <w:t>/{</w:t>
      </w:r>
      <w:proofErr w:type="gramEnd"/>
      <w:r w:rsidRPr="007447DB">
        <w:rPr>
          <w:lang w:val="en-US"/>
        </w:rPr>
        <w:t xml:space="preserve">{ </w:t>
      </w:r>
      <w:proofErr w:type="spellStart"/>
      <w:r w:rsidRPr="007447DB">
        <w:rPr>
          <w:lang w:val="en-US"/>
        </w:rPr>
        <w:t>inventory_hostname</w:t>
      </w:r>
      <w:proofErr w:type="spellEnd"/>
      <w:r w:rsidRPr="007447DB">
        <w:rPr>
          <w:lang w:val="en-US"/>
        </w:rPr>
        <w:t xml:space="preserve"> }}.</w:t>
      </w:r>
      <w:proofErr w:type="spellStart"/>
      <w:r w:rsidRPr="007447DB">
        <w:rPr>
          <w:lang w:val="en-US"/>
        </w:rPr>
        <w:t>cfg</w:t>
      </w:r>
      <w:proofErr w:type="spellEnd"/>
      <w:r w:rsidRPr="007447DB">
        <w:rPr>
          <w:lang w:val="en-US"/>
        </w:rPr>
        <w:t>"</w:t>
      </w:r>
      <w:r>
        <w:rPr>
          <w:lang w:val="en-US"/>
        </w:rPr>
        <w:br/>
        <w:t xml:space="preserve">        </w:t>
      </w:r>
      <w:proofErr w:type="spellStart"/>
      <w:r w:rsidRPr="00045859">
        <w:rPr>
          <w:lang w:val="en-US"/>
        </w:rPr>
        <w:t>diff_file</w:t>
      </w:r>
      <w:proofErr w:type="spellEnd"/>
      <w:r w:rsidRPr="00045859">
        <w:rPr>
          <w:lang w:val="en-US"/>
        </w:rPr>
        <w:t xml:space="preserve">: "{{ </w:t>
      </w:r>
      <w:proofErr w:type="spellStart"/>
      <w:r w:rsidRPr="00045859">
        <w:rPr>
          <w:lang w:val="en-US"/>
        </w:rPr>
        <w:t>config_diff_dir</w:t>
      </w:r>
      <w:proofErr w:type="spellEnd"/>
      <w:r w:rsidRPr="00045859">
        <w:rPr>
          <w:lang w:val="en-US"/>
        </w:rPr>
        <w:t xml:space="preserve">}}/{{ </w:t>
      </w:r>
      <w:proofErr w:type="spellStart"/>
      <w:r>
        <w:rPr>
          <w:lang w:val="en-US"/>
        </w:rPr>
        <w:t>inventory_hostname</w:t>
      </w:r>
      <w:proofErr w:type="spellEnd"/>
      <w:r>
        <w:rPr>
          <w:lang w:val="en-US"/>
        </w:rPr>
        <w:t xml:space="preserve"> }}_diff.txt"</w:t>
      </w:r>
    </w:p>
    <w:p w14:paraId="6F405F11"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commit_changes</w:t>
      </w:r>
      <w:proofErr w:type="spellEnd"/>
      <w:r w:rsidRPr="007447DB">
        <w:rPr>
          <w:lang w:val="en-US"/>
        </w:rPr>
        <w:t>: "{{commit | default('no')}}"</w:t>
      </w:r>
    </w:p>
    <w:p w14:paraId="138C0A83" w14:textId="77777777" w:rsidR="00045859" w:rsidRPr="007447DB" w:rsidRDefault="00045859" w:rsidP="00045859">
      <w:pPr>
        <w:pStyle w:val="Quote"/>
        <w:rPr>
          <w:lang w:val="en-US"/>
        </w:rPr>
      </w:pPr>
      <w:r w:rsidRPr="007447DB">
        <w:rPr>
          <w:lang w:val="en-US"/>
        </w:rPr>
        <w:lastRenderedPageBreak/>
        <w:t xml:space="preserve">        </w:t>
      </w:r>
      <w:proofErr w:type="spellStart"/>
      <w:r w:rsidRPr="007447DB">
        <w:rPr>
          <w:lang w:val="en-US"/>
        </w:rPr>
        <w:t>replace_config</w:t>
      </w:r>
      <w:proofErr w:type="spellEnd"/>
      <w:r w:rsidRPr="007447DB">
        <w:rPr>
          <w:lang w:val="en-US"/>
        </w:rPr>
        <w:t>: yes</w:t>
      </w:r>
    </w:p>
    <w:p w14:paraId="7E7BF676" w14:textId="77777777" w:rsidR="00045859" w:rsidRPr="007447DB" w:rsidRDefault="00045859" w:rsidP="00045859">
      <w:pPr>
        <w:pStyle w:val="Quote"/>
        <w:rPr>
          <w:lang w:val="en-US"/>
        </w:rPr>
      </w:pPr>
      <w:r w:rsidRPr="007447DB">
        <w:rPr>
          <w:lang w:val="en-US"/>
        </w:rPr>
        <w:t xml:space="preserve">      tags: deploy, never</w:t>
      </w:r>
    </w:p>
    <w:p w14:paraId="1CBEFF9E" w14:textId="7EC57FB6" w:rsidR="0066358D" w:rsidRDefault="0066358D" w:rsidP="0066358D">
      <w:pPr>
        <w:pStyle w:val="Quote"/>
      </w:pPr>
    </w:p>
    <w:p w14:paraId="101B3CC4" w14:textId="77777777" w:rsidR="0066358D" w:rsidRDefault="0066358D" w:rsidP="0066358D"/>
    <w:p w14:paraId="63FD2F1A" w14:textId="21E174C9" w:rsidR="0066358D" w:rsidRDefault="00045859" w:rsidP="0066358D">
      <w:r>
        <w:t xml:space="preserve">We create a new folder to house all the configuration diff files that we will generate for each device and we add the </w:t>
      </w:r>
      <w:proofErr w:type="spellStart"/>
      <w:r w:rsidRPr="00045859">
        <w:rPr>
          <w:b/>
          <w:bCs/>
        </w:rPr>
        <w:t>diff_file</w:t>
      </w:r>
      <w:proofErr w:type="spellEnd"/>
      <w:r>
        <w:t xml:space="preserve"> parameter to </w:t>
      </w:r>
      <w:proofErr w:type="spellStart"/>
      <w:r>
        <w:t>napalm_install_config</w:t>
      </w:r>
      <w:proofErr w:type="spellEnd"/>
      <w:r>
        <w:t xml:space="preserve"> module in order to collect the config diff for each device and save it to the </w:t>
      </w:r>
      <w:proofErr w:type="spellStart"/>
      <w:r>
        <w:t>config_diff</w:t>
      </w:r>
      <w:proofErr w:type="spellEnd"/>
      <w:r>
        <w:t xml:space="preserve"> directory for each device.</w:t>
      </w:r>
    </w:p>
    <w:p w14:paraId="398A8D0D" w14:textId="5A34A284" w:rsidR="00045859" w:rsidRDefault="00045859" w:rsidP="007731B0">
      <w:r>
        <w:t>When we run the playbook again with a modified configuration on the devices we can see</w:t>
      </w:r>
      <w:proofErr w:type="spellStart"/>
      <w:r>
        <w:t xml:space="preserve"> that the config_diff</w:t>
      </w:r>
      <w:proofErr w:type="spellEnd"/>
      <w:r>
        <w:t xml:space="preserve"> files for each device is generated as shown below</w:t>
      </w:r>
      <w:r w:rsidR="007731B0">
        <w:br/>
      </w:r>
    </w:p>
    <w:p w14:paraId="6166EDC4" w14:textId="77777777" w:rsidR="00931F2D" w:rsidRPr="00931F2D" w:rsidRDefault="00931F2D" w:rsidP="00931F2D">
      <w:pPr>
        <w:pStyle w:val="Quote"/>
        <w:rPr>
          <w:lang w:val="en-US"/>
        </w:rPr>
      </w:pPr>
      <w:r>
        <w:rPr>
          <w:rFonts w:asciiTheme="minorHAnsi" w:eastAsiaTheme="minorHAnsi" w:hAnsiTheme="minorHAnsi" w:cstheme="minorBidi"/>
          <w:color w:val="auto"/>
        </w:rPr>
        <w:t xml:space="preserve">$ </w:t>
      </w:r>
      <w:r w:rsidRPr="00931F2D">
        <w:rPr>
          <w:lang w:val="en-US"/>
        </w:rPr>
        <w:t xml:space="preserve">tree </w:t>
      </w:r>
      <w:proofErr w:type="spellStart"/>
      <w:r w:rsidRPr="00931F2D">
        <w:rPr>
          <w:lang w:val="en-US"/>
        </w:rPr>
        <w:t>config_diff</w:t>
      </w:r>
      <w:proofErr w:type="spellEnd"/>
      <w:r w:rsidRPr="00931F2D">
        <w:rPr>
          <w:lang w:val="en-US"/>
        </w:rPr>
        <w:t>/</w:t>
      </w:r>
    </w:p>
    <w:p w14:paraId="4F8911D0" w14:textId="77777777" w:rsidR="00931F2D" w:rsidRPr="00931F2D" w:rsidRDefault="00931F2D" w:rsidP="00931F2D">
      <w:pPr>
        <w:pStyle w:val="Quote"/>
        <w:rPr>
          <w:lang w:val="en-US"/>
        </w:rPr>
      </w:pPr>
      <w:r>
        <w:rPr>
          <w:rFonts w:asciiTheme="minorHAnsi" w:eastAsiaTheme="minorHAnsi" w:hAnsiTheme="minorHAnsi" w:cstheme="minorBidi"/>
          <w:color w:val="auto"/>
          <w:lang w:val="en-US"/>
        </w:rPr>
        <w:br/>
      </w:r>
      <w:proofErr w:type="spellStart"/>
      <w:r w:rsidRPr="00931F2D">
        <w:rPr>
          <w:lang w:val="en-US"/>
        </w:rPr>
        <w:t>config_diff</w:t>
      </w:r>
      <w:proofErr w:type="spellEnd"/>
      <w:r w:rsidRPr="00931F2D">
        <w:rPr>
          <w:lang w:val="en-US"/>
        </w:rPr>
        <w:t>/</w:t>
      </w:r>
    </w:p>
    <w:p w14:paraId="587D286F" w14:textId="77777777" w:rsidR="00931F2D" w:rsidRPr="00931F2D" w:rsidRDefault="00931F2D" w:rsidP="00931F2D">
      <w:pPr>
        <w:pStyle w:val="Quote"/>
        <w:rPr>
          <w:lang w:val="en-US"/>
        </w:rPr>
      </w:pPr>
      <w:r w:rsidRPr="00931F2D">
        <w:rPr>
          <w:lang w:val="en-US"/>
        </w:rPr>
        <w:t>├── mxp01_diff.txt</w:t>
      </w:r>
    </w:p>
    <w:p w14:paraId="54851C4A" w14:textId="77777777" w:rsidR="00931F2D" w:rsidRPr="00931F2D" w:rsidRDefault="00931F2D" w:rsidP="00931F2D">
      <w:pPr>
        <w:pStyle w:val="Quote"/>
        <w:rPr>
          <w:lang w:val="en-US"/>
        </w:rPr>
      </w:pPr>
      <w:r w:rsidRPr="00931F2D">
        <w:rPr>
          <w:lang w:val="en-US"/>
        </w:rPr>
        <w:t>├── mxpe01_diff.txt</w:t>
      </w:r>
    </w:p>
    <w:p w14:paraId="119B274A" w14:textId="77777777" w:rsidR="00931F2D" w:rsidRPr="00931F2D" w:rsidRDefault="00931F2D" w:rsidP="00931F2D">
      <w:pPr>
        <w:pStyle w:val="Quote"/>
        <w:rPr>
          <w:lang w:val="en-US"/>
        </w:rPr>
      </w:pPr>
      <w:r w:rsidRPr="00931F2D">
        <w:rPr>
          <w:lang w:val="en-US"/>
        </w:rPr>
        <w:t>├── mxpe02_diff.txt</w:t>
      </w:r>
    </w:p>
    <w:p w14:paraId="083F04A6" w14:textId="77777777" w:rsidR="00931F2D" w:rsidRPr="00931F2D" w:rsidRDefault="00931F2D" w:rsidP="00931F2D">
      <w:pPr>
        <w:pStyle w:val="Quote"/>
        <w:rPr>
          <w:lang w:val="en-US"/>
        </w:rPr>
      </w:pPr>
      <w:r w:rsidRPr="00931F2D">
        <w:rPr>
          <w:lang w:val="en-US"/>
        </w:rPr>
        <w:t>└── xrpe03_diff.txt</w:t>
      </w:r>
    </w:p>
    <w:p w14:paraId="0B188878" w14:textId="77777777" w:rsidR="00931F2D" w:rsidRPr="00931F2D" w:rsidRDefault="00931F2D" w:rsidP="0066358D">
      <w:pPr>
        <w:rPr>
          <w:lang w:val="en-US"/>
        </w:rPr>
      </w:pP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03469F97" w:rsidR="009D12F5" w:rsidRPr="00D2366F"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5A224D">
        <w:rPr>
          <w:rFonts w:ascii="Arial" w:eastAsia="Times New Roman" w:hAnsi="Arial" w:cs="Arial"/>
          <w:b/>
          <w:bCs/>
          <w:color w:val="333333"/>
          <w:kern w:val="36"/>
          <w:sz w:val="48"/>
          <w:szCs w:val="48"/>
        </w:rPr>
        <w:lastRenderedPageBreak/>
        <w:t xml:space="preserve">Collecting device Facts with NAPALM </w:t>
      </w:r>
    </w:p>
    <w:p w14:paraId="35ED77B3" w14:textId="1A2F0C5E" w:rsidR="00BB7FAF" w:rsidRPr="006F5510" w:rsidRDefault="00BB7FAF" w:rsidP="00876CDD">
      <w:r>
        <w:t xml:space="preserve">In this recipe we will outline </w:t>
      </w:r>
      <w:r w:rsidR="00954CC5">
        <w:t xml:space="preserve">how to collect operational stat from network </w:t>
      </w:r>
      <w:r w:rsidR="00607C59">
        <w:t>devices using</w:t>
      </w:r>
      <w:r w:rsidR="00954CC5">
        <w:t xml:space="preserve"> NAPALM facts Ansible modules. This can be used to validate network state across </w:t>
      </w:r>
      <w:r w:rsidR="00607C59">
        <w:t>multi-</w:t>
      </w:r>
      <w:r w:rsidR="00954CC5">
        <w:t xml:space="preserve">vendor equipment since NAPALM </w:t>
      </w:r>
      <w:r w:rsidR="00244653">
        <w:t>Ansible</w:t>
      </w:r>
      <w:r w:rsidR="00954CC5">
        <w:t xml:space="preserve"> facts return a consistent data structure across all vendor OS supported by NAPALM.</w:t>
      </w:r>
      <w:r w:rsidR="00876CDD">
        <w:t xml:space="preserve"> </w:t>
      </w:r>
    </w:p>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69A6643" w14:textId="2D59D319" w:rsidR="00954CC5" w:rsidRPr="00D2366F" w:rsidRDefault="00954CC5" w:rsidP="00954CC5">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 xml:space="preserve">in place and Network reachability between the Ansible controller and the Network is established. </w:t>
      </w:r>
      <w:proofErr w:type="gramStart"/>
      <w:r>
        <w:rPr>
          <w:rFonts w:ascii="Times New Roman" w:eastAsia="Times New Roman" w:hAnsi="Times New Roman" w:cs="Times New Roman"/>
          <w:color w:val="333333"/>
        </w:rPr>
        <w:t>Finally ,</w:t>
      </w:r>
      <w:proofErr w:type="gramEnd"/>
      <w:r>
        <w:rPr>
          <w:rFonts w:ascii="Times New Roman" w:eastAsia="Times New Roman" w:hAnsi="Times New Roman" w:cs="Times New Roman"/>
          <w:color w:val="333333"/>
        </w:rPr>
        <w:t xml:space="preserve"> The Network is configured as per the previous </w:t>
      </w:r>
      <w:r w:rsidR="00244653">
        <w:rPr>
          <w:rFonts w:ascii="Times New Roman" w:eastAsia="Times New Roman" w:hAnsi="Times New Roman" w:cs="Times New Roman"/>
          <w:color w:val="333333"/>
        </w:rPr>
        <w:t>recipe</w:t>
      </w:r>
      <w:r>
        <w:rPr>
          <w:rFonts w:ascii="Times New Roman" w:eastAsia="Times New Roman" w:hAnsi="Times New Roman" w:cs="Times New Roman"/>
          <w:color w:val="333333"/>
        </w:rPr>
        <w:t>.</w:t>
      </w:r>
    </w:p>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E25AF63" w14:textId="7BAD32BD" w:rsidR="00607C59" w:rsidRDefault="00607C59" w:rsidP="00BB7FAF">
      <w:pPr>
        <w:pStyle w:val="ListParagraph"/>
        <w:numPr>
          <w:ilvl w:val="0"/>
          <w:numId w:val="4"/>
        </w:numPr>
        <w:spacing w:after="0"/>
      </w:pPr>
      <w:r>
        <w:t xml:space="preserve">Create an ansible playbook </w:t>
      </w:r>
      <w:proofErr w:type="spellStart"/>
      <w:r w:rsidRPr="00607C59">
        <w:rPr>
          <w:b/>
          <w:bCs/>
        </w:rPr>
        <w:t>pb_napalm_get_facts.yml</w:t>
      </w:r>
      <w:proofErr w:type="spellEnd"/>
      <w:r>
        <w:t xml:space="preserve"> with the below contents.</w:t>
      </w:r>
    </w:p>
    <w:p w14:paraId="3D97049F" w14:textId="3F7F7FC9" w:rsidR="00607C59" w:rsidRDefault="00607C59" w:rsidP="00607C59">
      <w:pPr>
        <w:spacing w:after="0"/>
      </w:pPr>
    </w:p>
    <w:p w14:paraId="737D184C" w14:textId="78CADD7A" w:rsidR="00607C59" w:rsidRDefault="00607C59" w:rsidP="00607C59">
      <w:pPr>
        <w:pStyle w:val="Quote"/>
      </w:pPr>
      <w:r w:rsidRPr="00BB7FAF">
        <w:t xml:space="preserve">$ </w:t>
      </w:r>
      <w:r w:rsidRPr="00876CDD">
        <w:t xml:space="preserve">cat </w:t>
      </w:r>
      <w:proofErr w:type="spellStart"/>
      <w:r w:rsidRPr="00607C59">
        <w:t>cat</w:t>
      </w:r>
      <w:proofErr w:type="spellEnd"/>
      <w:r w:rsidRPr="00607C59">
        <w:t xml:space="preserve"> </w:t>
      </w:r>
      <w:proofErr w:type="spellStart"/>
      <w:r w:rsidRPr="00607C59">
        <w:t>pb_napalm_get_facts.yml</w:t>
      </w:r>
      <w:proofErr w:type="spellEnd"/>
      <w:r>
        <w:br/>
      </w:r>
    </w:p>
    <w:p w14:paraId="754AC7F9" w14:textId="77777777" w:rsidR="00607C59" w:rsidRDefault="00607C59" w:rsidP="00607C59">
      <w:pPr>
        <w:pStyle w:val="Quote"/>
      </w:pPr>
      <w:r>
        <w:t>---</w:t>
      </w:r>
    </w:p>
    <w:p w14:paraId="50E68E9F" w14:textId="77777777" w:rsidR="00607C59" w:rsidRDefault="00607C59" w:rsidP="00607C59">
      <w:pPr>
        <w:pStyle w:val="Quote"/>
      </w:pPr>
      <w:r>
        <w:t>- name: " Collect Network Facts using NAPALM"</w:t>
      </w:r>
    </w:p>
    <w:p w14:paraId="37FA4AA5" w14:textId="77777777" w:rsidR="00607C59" w:rsidRDefault="00607C59" w:rsidP="00607C59">
      <w:pPr>
        <w:pStyle w:val="Quote"/>
      </w:pPr>
      <w:r>
        <w:t xml:space="preserve">  hosts: </w:t>
      </w:r>
      <w:proofErr w:type="spellStart"/>
      <w:r>
        <w:t>sp_core</w:t>
      </w:r>
      <w:proofErr w:type="spellEnd"/>
    </w:p>
    <w:p w14:paraId="180E7077" w14:textId="77777777" w:rsidR="00607C59" w:rsidRDefault="00607C59" w:rsidP="00607C59">
      <w:pPr>
        <w:pStyle w:val="Quote"/>
      </w:pPr>
      <w:r>
        <w:t xml:space="preserve">  tasks:</w:t>
      </w:r>
    </w:p>
    <w:p w14:paraId="7CFD3482" w14:textId="77777777" w:rsidR="00607C59" w:rsidRDefault="00607C59" w:rsidP="00607C59">
      <w:pPr>
        <w:pStyle w:val="Quote"/>
      </w:pPr>
      <w:r>
        <w:t xml:space="preserve">    - name: "P1T1: Collect NAPALM Facts"</w:t>
      </w:r>
    </w:p>
    <w:p w14:paraId="18D450AC" w14:textId="77777777" w:rsidR="00607C59" w:rsidRDefault="00607C59" w:rsidP="00607C59">
      <w:pPr>
        <w:pStyle w:val="Quote"/>
      </w:pPr>
      <w:r>
        <w:t xml:space="preserve">      </w:t>
      </w:r>
      <w:proofErr w:type="spellStart"/>
      <w:r>
        <w:t>napalm_get_facts</w:t>
      </w:r>
      <w:proofErr w:type="spellEnd"/>
      <w:r>
        <w:t>:</w:t>
      </w:r>
    </w:p>
    <w:p w14:paraId="24278A43" w14:textId="77777777" w:rsidR="00607C59" w:rsidRDefault="00607C59" w:rsidP="00607C59">
      <w:pPr>
        <w:pStyle w:val="Quote"/>
      </w:pPr>
      <w:r>
        <w:t xml:space="preserve">        hostname: "</w:t>
      </w:r>
      <w:proofErr w:type="gramStart"/>
      <w:r>
        <w:t xml:space="preserve">{{ </w:t>
      </w:r>
      <w:proofErr w:type="spellStart"/>
      <w:r>
        <w:t>ansible</w:t>
      </w:r>
      <w:proofErr w:type="gramEnd"/>
      <w:r>
        <w:t>_host</w:t>
      </w:r>
      <w:proofErr w:type="spellEnd"/>
      <w:r>
        <w:t xml:space="preserve"> }}"</w:t>
      </w:r>
    </w:p>
    <w:p w14:paraId="1BEFF386" w14:textId="77777777" w:rsidR="00607C59" w:rsidRDefault="00607C59" w:rsidP="00607C59">
      <w:pPr>
        <w:pStyle w:val="Quote"/>
      </w:pPr>
      <w:r>
        <w:t xml:space="preserve">        username: "</w:t>
      </w:r>
      <w:proofErr w:type="gramStart"/>
      <w:r>
        <w:t xml:space="preserve">{{ </w:t>
      </w:r>
      <w:proofErr w:type="spellStart"/>
      <w:r>
        <w:t>ansible</w:t>
      </w:r>
      <w:proofErr w:type="gramEnd"/>
      <w:r>
        <w:t>_user</w:t>
      </w:r>
      <w:proofErr w:type="spellEnd"/>
      <w:r>
        <w:t xml:space="preserve"> }}"</w:t>
      </w:r>
    </w:p>
    <w:p w14:paraId="5F5E2495" w14:textId="77777777" w:rsidR="00607C59" w:rsidRDefault="00607C59" w:rsidP="00607C59">
      <w:pPr>
        <w:pStyle w:val="Quote"/>
      </w:pPr>
      <w:r>
        <w:t xml:space="preserve">        password: "</w:t>
      </w:r>
      <w:proofErr w:type="gramStart"/>
      <w:r>
        <w:t xml:space="preserve">{{ </w:t>
      </w:r>
      <w:proofErr w:type="spellStart"/>
      <w:r>
        <w:t>ansible</w:t>
      </w:r>
      <w:proofErr w:type="gramEnd"/>
      <w:r>
        <w:t>_ssh_pass</w:t>
      </w:r>
      <w:proofErr w:type="spellEnd"/>
      <w:r>
        <w:t xml:space="preserve"> }}"</w:t>
      </w:r>
    </w:p>
    <w:p w14:paraId="39AE5E37" w14:textId="77777777" w:rsidR="00607C59" w:rsidRDefault="00607C59" w:rsidP="00607C59">
      <w:pPr>
        <w:pStyle w:val="Quote"/>
      </w:pPr>
      <w:r>
        <w:t xml:space="preserve">        </w:t>
      </w:r>
      <w:proofErr w:type="spellStart"/>
      <w:r>
        <w:t>dev_os</w:t>
      </w:r>
      <w:proofErr w:type="spellEnd"/>
      <w:r>
        <w:t>: "</w:t>
      </w:r>
      <w:proofErr w:type="gramStart"/>
      <w:r>
        <w:t xml:space="preserve">{{ </w:t>
      </w:r>
      <w:proofErr w:type="spellStart"/>
      <w:r>
        <w:t>ansible</w:t>
      </w:r>
      <w:proofErr w:type="gramEnd"/>
      <w:r>
        <w:t>_network_os</w:t>
      </w:r>
      <w:proofErr w:type="spellEnd"/>
      <w:r>
        <w:t xml:space="preserve"> }}"</w:t>
      </w:r>
    </w:p>
    <w:p w14:paraId="71614802" w14:textId="77777777" w:rsidR="00607C59" w:rsidRDefault="00607C59" w:rsidP="00607C59">
      <w:pPr>
        <w:pStyle w:val="Quote"/>
      </w:pPr>
      <w:r>
        <w:t xml:space="preserve">        filter:</w:t>
      </w:r>
    </w:p>
    <w:p w14:paraId="2119FEBE" w14:textId="3C146160" w:rsidR="00607C59" w:rsidRDefault="00607C59" w:rsidP="00607C59">
      <w:pPr>
        <w:pStyle w:val="Quote"/>
      </w:pPr>
      <w:r>
        <w:t xml:space="preserve">          - </w:t>
      </w:r>
      <w:proofErr w:type="spellStart"/>
      <w:r>
        <w:t>bgp_neighbors</w:t>
      </w:r>
      <w:proofErr w:type="spellEnd"/>
    </w:p>
    <w:p w14:paraId="19561677" w14:textId="16A8A1E8" w:rsidR="00607C59" w:rsidRDefault="00607C59" w:rsidP="00607C59">
      <w:pPr>
        <w:spacing w:after="0"/>
      </w:pPr>
    </w:p>
    <w:p w14:paraId="661D62E0" w14:textId="79785DA5" w:rsidR="00607C59" w:rsidRDefault="00607C59" w:rsidP="00607C59">
      <w:pPr>
        <w:pStyle w:val="ListParagraph"/>
        <w:numPr>
          <w:ilvl w:val="0"/>
          <w:numId w:val="4"/>
        </w:numPr>
        <w:spacing w:after="0"/>
      </w:pPr>
      <w:r>
        <w:t>Update the playbook with the below tasks to validate the data returned by NAPALM facts module</w:t>
      </w:r>
    </w:p>
    <w:p w14:paraId="284749DB" w14:textId="36C11EBA" w:rsidR="00607C59" w:rsidRDefault="00607C59" w:rsidP="00607C59">
      <w:pPr>
        <w:spacing w:after="0"/>
      </w:pPr>
    </w:p>
    <w:p w14:paraId="0F581148" w14:textId="23433148" w:rsidR="00607C59" w:rsidRDefault="00607C59" w:rsidP="00607C59">
      <w:pPr>
        <w:pStyle w:val="Quote"/>
      </w:pPr>
      <w:r w:rsidRPr="00BB7FAF">
        <w:t xml:space="preserve">$ </w:t>
      </w:r>
      <w:r w:rsidRPr="00607C59">
        <w:t xml:space="preserve">cat </w:t>
      </w:r>
      <w:proofErr w:type="spellStart"/>
      <w:r w:rsidRPr="00607C59">
        <w:t>pb_napalm_get_facts.yml</w:t>
      </w:r>
      <w:proofErr w:type="spellEnd"/>
      <w:r>
        <w:br/>
      </w:r>
      <w:r>
        <w:br/>
      </w:r>
      <w:r w:rsidRPr="00FF6809">
        <w:rPr>
          <w:rFonts w:ascii="Lucida Console" w:hAnsi="Lucida Console" w:cs="Lucida Console"/>
          <w:sz w:val="20"/>
          <w:szCs w:val="20"/>
          <w:highlight w:val="yellow"/>
        </w:rPr>
        <w:lastRenderedPageBreak/>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br/>
      </w:r>
    </w:p>
    <w:p w14:paraId="6ED70B69" w14:textId="77777777" w:rsidR="00607C59" w:rsidRDefault="00607C59" w:rsidP="00607C59">
      <w:pPr>
        <w:pStyle w:val="Quote"/>
      </w:pPr>
      <w:r>
        <w:br/>
        <w:t xml:space="preserve">    - name: Validate All BGP Routers ID is correct</w:t>
      </w:r>
    </w:p>
    <w:p w14:paraId="4ADDA817" w14:textId="77777777" w:rsidR="00607C59" w:rsidRDefault="00607C59" w:rsidP="00607C59">
      <w:pPr>
        <w:pStyle w:val="Quote"/>
      </w:pPr>
      <w:r>
        <w:t xml:space="preserve">      assert:</w:t>
      </w:r>
    </w:p>
    <w:p w14:paraId="34865864" w14:textId="77777777" w:rsidR="00607C59" w:rsidRDefault="00607C59" w:rsidP="00607C59">
      <w:pPr>
        <w:pStyle w:val="Quote"/>
      </w:pPr>
      <w:r>
        <w:t xml:space="preserve">        that: </w:t>
      </w:r>
      <w:proofErr w:type="spellStart"/>
      <w:r>
        <w:t>napalm_bgp_</w:t>
      </w:r>
      <w:proofErr w:type="gramStart"/>
      <w:r>
        <w:t>neighbors.global</w:t>
      </w:r>
      <w:proofErr w:type="gramEnd"/>
      <w:r>
        <w:t>.router_id</w:t>
      </w:r>
      <w:proofErr w:type="spellEnd"/>
      <w:r>
        <w:t xml:space="preserve"> == </w:t>
      </w:r>
      <w:proofErr w:type="spellStart"/>
      <w:r>
        <w:t>lo_ip</w:t>
      </w:r>
      <w:proofErr w:type="spellEnd"/>
      <w:r>
        <w:t>[</w:t>
      </w:r>
      <w:proofErr w:type="spellStart"/>
      <w:r>
        <w:t>inventory_hostname</w:t>
      </w:r>
      <w:proofErr w:type="spellEnd"/>
      <w:r>
        <w:t>].split('/')[0]</w:t>
      </w:r>
    </w:p>
    <w:p w14:paraId="20F9CC99" w14:textId="77777777" w:rsidR="00607C59" w:rsidRDefault="00607C59" w:rsidP="00607C59">
      <w:pPr>
        <w:pStyle w:val="Quote"/>
      </w:pPr>
      <w:r>
        <w:t xml:space="preserve">      when: </w:t>
      </w:r>
      <w:proofErr w:type="spellStart"/>
      <w:r>
        <w:t>napalm_bgp_neighbors</w:t>
      </w:r>
      <w:proofErr w:type="spellEnd"/>
    </w:p>
    <w:p w14:paraId="2A2ABC03" w14:textId="77777777" w:rsidR="00607C59" w:rsidRDefault="00607C59" w:rsidP="00607C59">
      <w:pPr>
        <w:pStyle w:val="Quote"/>
      </w:pPr>
    </w:p>
    <w:p w14:paraId="447B7BEF" w14:textId="77777777" w:rsidR="00607C59" w:rsidRDefault="00607C59" w:rsidP="00607C59">
      <w:pPr>
        <w:pStyle w:val="Quote"/>
      </w:pPr>
      <w:r>
        <w:t xml:space="preserve">    - name: Validate Correct Number of BGP Peers</w:t>
      </w:r>
    </w:p>
    <w:p w14:paraId="504E462E" w14:textId="77777777" w:rsidR="00607C59" w:rsidRDefault="00607C59" w:rsidP="00607C59">
      <w:pPr>
        <w:pStyle w:val="Quote"/>
      </w:pPr>
      <w:r>
        <w:t xml:space="preserve">      assert:</w:t>
      </w:r>
    </w:p>
    <w:p w14:paraId="65E7420D" w14:textId="77777777" w:rsidR="00607C59" w:rsidRDefault="00607C59" w:rsidP="00607C59">
      <w:pPr>
        <w:pStyle w:val="Quote"/>
      </w:pPr>
      <w:r>
        <w:t xml:space="preserve">        that: </w:t>
      </w:r>
      <w:proofErr w:type="spellStart"/>
      <w:r>
        <w:t>bgp_peers</w:t>
      </w:r>
      <w:proofErr w:type="spellEnd"/>
      <w:r>
        <w:t xml:space="preserve"> | length == </w:t>
      </w:r>
      <w:proofErr w:type="spellStart"/>
      <w:r>
        <w:t>napalm_bgp_</w:t>
      </w:r>
      <w:proofErr w:type="gramStart"/>
      <w:r>
        <w:t>neighbors.global</w:t>
      </w:r>
      <w:proofErr w:type="gramEnd"/>
      <w:r>
        <w:t>.peers.keys</w:t>
      </w:r>
      <w:proofErr w:type="spellEnd"/>
      <w:r>
        <w:t>() | length</w:t>
      </w:r>
    </w:p>
    <w:p w14:paraId="73DDE9C6" w14:textId="77777777" w:rsidR="00607C59" w:rsidRDefault="00607C59" w:rsidP="00607C59">
      <w:pPr>
        <w:pStyle w:val="Quote"/>
      </w:pPr>
      <w:r>
        <w:t xml:space="preserve">      when: </w:t>
      </w:r>
      <w:proofErr w:type="spellStart"/>
      <w:r>
        <w:t>bgp_peers</w:t>
      </w:r>
      <w:proofErr w:type="spellEnd"/>
      <w:r>
        <w:t xml:space="preserve"> </w:t>
      </w:r>
      <w:proofErr w:type="gramStart"/>
      <w:r>
        <w:t>is</w:t>
      </w:r>
      <w:proofErr w:type="gramEnd"/>
      <w:r>
        <w:t xml:space="preserve"> defined</w:t>
      </w:r>
    </w:p>
    <w:p w14:paraId="235E5734" w14:textId="77777777" w:rsidR="00607C59" w:rsidRDefault="00607C59" w:rsidP="00607C59">
      <w:pPr>
        <w:pStyle w:val="Quote"/>
      </w:pPr>
    </w:p>
    <w:p w14:paraId="75442C8C" w14:textId="77777777" w:rsidR="00607C59" w:rsidRDefault="00607C59" w:rsidP="00607C59">
      <w:pPr>
        <w:pStyle w:val="Quote"/>
      </w:pPr>
      <w:r>
        <w:t xml:space="preserve">    - name: Validate All BGP Session Are UP</w:t>
      </w:r>
    </w:p>
    <w:p w14:paraId="536DDBB6" w14:textId="77777777" w:rsidR="00607C59" w:rsidRDefault="00607C59" w:rsidP="00607C59">
      <w:pPr>
        <w:pStyle w:val="Quote"/>
      </w:pPr>
      <w:r>
        <w:t xml:space="preserve">      assert:</w:t>
      </w:r>
    </w:p>
    <w:p w14:paraId="3892C1D7" w14:textId="77777777" w:rsidR="00607C59" w:rsidRDefault="00607C59" w:rsidP="00607C59">
      <w:pPr>
        <w:pStyle w:val="Quote"/>
      </w:pPr>
      <w:r>
        <w:t xml:space="preserve">        that: </w:t>
      </w:r>
      <w:proofErr w:type="spellStart"/>
      <w:r>
        <w:t>napalm_bgp_</w:t>
      </w:r>
      <w:proofErr w:type="gramStart"/>
      <w:r>
        <w:t>neighbors.global</w:t>
      </w:r>
      <w:proofErr w:type="gramEnd"/>
      <w:r>
        <w:t>.peers</w:t>
      </w:r>
      <w:proofErr w:type="spellEnd"/>
      <w:r>
        <w:t>[</w:t>
      </w:r>
      <w:proofErr w:type="spellStart"/>
      <w:r>
        <w:t>item.peer</w:t>
      </w:r>
      <w:proofErr w:type="spellEnd"/>
      <w:r>
        <w:t>].</w:t>
      </w:r>
      <w:proofErr w:type="spellStart"/>
      <w:r>
        <w:t>is_up</w:t>
      </w:r>
      <w:proofErr w:type="spellEnd"/>
      <w:r>
        <w:t xml:space="preserve"> == true</w:t>
      </w:r>
    </w:p>
    <w:p w14:paraId="71231E15" w14:textId="77777777" w:rsidR="00607C59" w:rsidRDefault="00607C59" w:rsidP="00607C59">
      <w:pPr>
        <w:pStyle w:val="Quote"/>
      </w:pPr>
      <w:r>
        <w:t xml:space="preserve">      loop: "</w:t>
      </w:r>
      <w:proofErr w:type="gramStart"/>
      <w:r>
        <w:t xml:space="preserve">{{ </w:t>
      </w:r>
      <w:proofErr w:type="spellStart"/>
      <w:r>
        <w:t>bgp</w:t>
      </w:r>
      <w:proofErr w:type="gramEnd"/>
      <w:r>
        <w:t>_peers</w:t>
      </w:r>
      <w:proofErr w:type="spellEnd"/>
      <w:r>
        <w:t xml:space="preserve"> }}"</w:t>
      </w:r>
    </w:p>
    <w:p w14:paraId="7D2CAAFC" w14:textId="248DDDCE" w:rsidR="00607C59" w:rsidRDefault="00607C59" w:rsidP="00607C59">
      <w:pPr>
        <w:pStyle w:val="Quote"/>
      </w:pPr>
      <w:r>
        <w:t xml:space="preserve">      when: </w:t>
      </w:r>
      <w:proofErr w:type="spellStart"/>
      <w:r>
        <w:t>bgp_peers</w:t>
      </w:r>
      <w:proofErr w:type="spellEnd"/>
      <w:r>
        <w:t xml:space="preserve"> </w:t>
      </w:r>
      <w:proofErr w:type="gramStart"/>
      <w:r>
        <w:t>is</w:t>
      </w:r>
      <w:proofErr w:type="gramEnd"/>
      <w:r>
        <w:t xml:space="preserve"> defined</w:t>
      </w:r>
      <w:r>
        <w:br/>
      </w:r>
    </w:p>
    <w:p w14:paraId="7AE070E6" w14:textId="77777777" w:rsidR="00607C59" w:rsidRDefault="00607C59" w:rsidP="00607C59">
      <w:pPr>
        <w:spacing w:after="0"/>
      </w:pPr>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F159888" w14:textId="1D308B64" w:rsidR="00313D3D" w:rsidRDefault="000B0C7E" w:rsidP="00BB7FAF">
      <w:r>
        <w:t xml:space="preserve">We use the ansible module </w:t>
      </w:r>
      <w:proofErr w:type="spellStart"/>
      <w:r w:rsidRPr="000B0C7E">
        <w:rPr>
          <w:b/>
          <w:bCs/>
        </w:rPr>
        <w:t>napalm_get_facts</w:t>
      </w:r>
      <w:proofErr w:type="spellEnd"/>
      <w:r>
        <w:t xml:space="preserve"> to retrieve the operational state from the network devices. We supply the same parameters (hostname, username/password and </w:t>
      </w:r>
      <w:proofErr w:type="spellStart"/>
      <w:r>
        <w:t>dev_os</w:t>
      </w:r>
      <w:proofErr w:type="spellEnd"/>
      <w:r>
        <w:t xml:space="preserve">) that we used with </w:t>
      </w:r>
      <w:proofErr w:type="spellStart"/>
      <w:r>
        <w:t>napalm_install_config</w:t>
      </w:r>
      <w:proofErr w:type="spellEnd"/>
      <w:r>
        <w:t xml:space="preserve"> to be able to connect to the devices and collect the required operational state from these devices.</w:t>
      </w:r>
    </w:p>
    <w:p w14:paraId="6A604714" w14:textId="65EB965D" w:rsidR="000B0C7E" w:rsidRDefault="000B0C7E" w:rsidP="00BB7FAF">
      <w:r>
        <w:t xml:space="preserve">In order to control which </w:t>
      </w:r>
      <w:proofErr w:type="gramStart"/>
      <w:r>
        <w:t>information</w:t>
      </w:r>
      <w:proofErr w:type="gramEnd"/>
      <w:r>
        <w:t xml:space="preserve"> we retrieve using NAPALM</w:t>
      </w:r>
      <w:r w:rsidR="00530AD3">
        <w:t>,</w:t>
      </w:r>
      <w:r>
        <w:t xml:space="preserve"> we use the filter parameter and supply the required information that we need to retrieve and in this example we are limiting the data retrieved to only </w:t>
      </w:r>
      <w:proofErr w:type="spellStart"/>
      <w:r w:rsidRPr="004008F5">
        <w:rPr>
          <w:b/>
          <w:bCs/>
        </w:rPr>
        <w:t>bgp_neigbors</w:t>
      </w:r>
      <w:proofErr w:type="spellEnd"/>
      <w:r>
        <w:t>.</w:t>
      </w:r>
    </w:p>
    <w:p w14:paraId="58535247" w14:textId="14537408" w:rsidR="000B0C7E" w:rsidRDefault="000B0C7E" w:rsidP="00BB7FAF">
      <w:r>
        <w:t xml:space="preserve">The </w:t>
      </w:r>
      <w:proofErr w:type="spellStart"/>
      <w:r>
        <w:t>napalm_get_facts</w:t>
      </w:r>
      <w:proofErr w:type="spellEnd"/>
      <w:r>
        <w:t xml:space="preserve"> module </w:t>
      </w:r>
      <w:r w:rsidR="004008F5">
        <w:t>returns</w:t>
      </w:r>
      <w:r>
        <w:t xml:space="preserve"> the data retrieved from the nodes as ansible facts and this data can be retrieved from the </w:t>
      </w:r>
      <w:r w:rsidR="004008F5">
        <w:t xml:space="preserve">variable </w:t>
      </w:r>
      <w:proofErr w:type="spellStart"/>
      <w:r w:rsidR="004008F5" w:rsidRPr="004008F5">
        <w:rPr>
          <w:b/>
          <w:bCs/>
        </w:rPr>
        <w:t>napalm_bgp_neighbors</w:t>
      </w:r>
      <w:proofErr w:type="spellEnd"/>
      <w:r w:rsidR="004008F5">
        <w:t xml:space="preserve"> which store all the NAPALM BGP facts retrieved from the device. </w:t>
      </w:r>
    </w:p>
    <w:p w14:paraId="60971DC9" w14:textId="22FBD947" w:rsidR="004008F5" w:rsidRDefault="004008F5" w:rsidP="00BB7FAF">
      <w:r>
        <w:t xml:space="preserve">The following snippet outline the output from </w:t>
      </w:r>
      <w:proofErr w:type="spellStart"/>
      <w:r>
        <w:t>napalm_bgp_neigbors</w:t>
      </w:r>
      <w:proofErr w:type="spellEnd"/>
      <w:r>
        <w:t xml:space="preserve"> retrieved from a </w:t>
      </w:r>
      <w:proofErr w:type="spellStart"/>
      <w:r w:rsidRPr="00872F46">
        <w:rPr>
          <w:b/>
          <w:bCs/>
        </w:rPr>
        <w:t>JunOS</w:t>
      </w:r>
      <w:proofErr w:type="spellEnd"/>
      <w:r>
        <w:t xml:space="preserve"> devices</w:t>
      </w:r>
    </w:p>
    <w:p w14:paraId="4B5B5065" w14:textId="2A290C06" w:rsidR="004008F5" w:rsidRDefault="004008F5" w:rsidP="00BB7FAF"/>
    <w:p w14:paraId="5D6FAD28" w14:textId="77777777" w:rsidR="00235EBA" w:rsidRDefault="00235EBA" w:rsidP="00235EBA">
      <w:pPr>
        <w:pStyle w:val="Quote"/>
      </w:pPr>
      <w:r>
        <w:t>ok: [mxpe02] =&gt; {</w:t>
      </w:r>
    </w:p>
    <w:p w14:paraId="2052C1A2" w14:textId="77777777" w:rsidR="00235EBA" w:rsidRDefault="00235EBA" w:rsidP="00235EBA">
      <w:pPr>
        <w:pStyle w:val="Quote"/>
      </w:pPr>
      <w:r>
        <w:t xml:space="preserve">    "</w:t>
      </w:r>
      <w:proofErr w:type="spellStart"/>
      <w:r>
        <w:t>napalm_bgp_neighbors</w:t>
      </w:r>
      <w:proofErr w:type="spellEnd"/>
      <w:r>
        <w:t>": {</w:t>
      </w:r>
    </w:p>
    <w:p w14:paraId="21DB1F1F" w14:textId="77777777" w:rsidR="00235EBA" w:rsidRDefault="00235EBA" w:rsidP="00235EBA">
      <w:pPr>
        <w:pStyle w:val="Quote"/>
      </w:pPr>
      <w:r>
        <w:t xml:space="preserve">        "global": {</w:t>
      </w:r>
    </w:p>
    <w:p w14:paraId="6E45B5BC" w14:textId="77777777" w:rsidR="00235EBA" w:rsidRDefault="00235EBA" w:rsidP="00235EBA">
      <w:pPr>
        <w:pStyle w:val="Quote"/>
      </w:pPr>
      <w:r>
        <w:t xml:space="preserve">            "peers": {</w:t>
      </w:r>
    </w:p>
    <w:p w14:paraId="0359E676" w14:textId="77777777" w:rsidR="00235EBA" w:rsidRDefault="00235EBA" w:rsidP="00235EBA">
      <w:pPr>
        <w:pStyle w:val="Quote"/>
      </w:pPr>
      <w:r>
        <w:t xml:space="preserve">                "10.100.1.254": {</w:t>
      </w:r>
    </w:p>
    <w:p w14:paraId="2AEAE568" w14:textId="77777777" w:rsidR="00235EBA" w:rsidRDefault="00235EBA" w:rsidP="00235EBA">
      <w:pPr>
        <w:pStyle w:val="Quote"/>
      </w:pPr>
      <w:r>
        <w:lastRenderedPageBreak/>
        <w:t xml:space="preserve">                    "</w:t>
      </w:r>
      <w:proofErr w:type="spellStart"/>
      <w:r>
        <w:t>address_family</w:t>
      </w:r>
      <w:proofErr w:type="spellEnd"/>
      <w:r>
        <w:t>": {</w:t>
      </w:r>
    </w:p>
    <w:p w14:paraId="106F8487" w14:textId="77777777" w:rsidR="00235EBA" w:rsidRDefault="00235EBA" w:rsidP="00235EBA">
      <w:pPr>
        <w:pStyle w:val="Quote"/>
      </w:pPr>
      <w:r>
        <w:t xml:space="preserve">                        "ipv4": {</w:t>
      </w:r>
    </w:p>
    <w:p w14:paraId="213BD5EF" w14:textId="77777777" w:rsidR="00235EBA" w:rsidRDefault="00235EBA" w:rsidP="00235EBA">
      <w:pPr>
        <w:pStyle w:val="Quote"/>
      </w:pPr>
      <w:r>
        <w:t xml:space="preserve">                            "</w:t>
      </w:r>
      <w:proofErr w:type="spellStart"/>
      <w:r>
        <w:t>accepted_prefixes</w:t>
      </w:r>
      <w:proofErr w:type="spellEnd"/>
      <w:r>
        <w:t>": 0,</w:t>
      </w:r>
    </w:p>
    <w:p w14:paraId="0F8AEFB8" w14:textId="77777777" w:rsidR="00235EBA" w:rsidRDefault="00235EBA" w:rsidP="00235EBA">
      <w:pPr>
        <w:pStyle w:val="Quote"/>
      </w:pPr>
      <w:r>
        <w:t xml:space="preserve">                            "</w:t>
      </w:r>
      <w:proofErr w:type="spellStart"/>
      <w:r>
        <w:t>received_prefixes</w:t>
      </w:r>
      <w:proofErr w:type="spellEnd"/>
      <w:r>
        <w:t>": 0,</w:t>
      </w:r>
    </w:p>
    <w:p w14:paraId="601B1AAB" w14:textId="77777777" w:rsidR="00235EBA" w:rsidRDefault="00235EBA" w:rsidP="00235EBA">
      <w:pPr>
        <w:pStyle w:val="Quote"/>
      </w:pPr>
      <w:r>
        <w:t xml:space="preserve">                            "</w:t>
      </w:r>
      <w:proofErr w:type="spellStart"/>
      <w:r>
        <w:t>sent_prefixes</w:t>
      </w:r>
      <w:proofErr w:type="spellEnd"/>
      <w:r>
        <w:t>": 0</w:t>
      </w:r>
    </w:p>
    <w:p w14:paraId="0ADAEE23" w14:textId="77777777" w:rsidR="00235EBA" w:rsidRDefault="00235EBA" w:rsidP="00235EBA">
      <w:pPr>
        <w:pStyle w:val="Quote"/>
      </w:pPr>
      <w:r>
        <w:t xml:space="preserve">                        },</w:t>
      </w:r>
    </w:p>
    <w:p w14:paraId="44DCCC1E" w14:textId="491C0AD6" w:rsidR="00235EBA" w:rsidRDefault="00235EBA" w:rsidP="00235EBA">
      <w:pPr>
        <w:pStyle w:val="Quote"/>
        <w:rPr>
          <w:rFonts w:ascii="Lucida Console" w:hAnsi="Lucida Console" w:cs="Lucida Console"/>
          <w:sz w:val="20"/>
          <w:szCs w:val="20"/>
          <w:highlight w:val="yellow"/>
        </w:rPr>
      </w:pP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p>
    <w:p w14:paraId="2B13B7C0" w14:textId="0B93EC4C" w:rsidR="00235EBA" w:rsidRDefault="00235EBA" w:rsidP="00235EBA">
      <w:pPr>
        <w:pStyle w:val="Quote"/>
      </w:pPr>
      <w:r>
        <w:t xml:space="preserve">                    },</w:t>
      </w:r>
    </w:p>
    <w:p w14:paraId="2E7D095B" w14:textId="77777777" w:rsidR="00235EBA" w:rsidRDefault="00235EBA" w:rsidP="00235EBA">
      <w:pPr>
        <w:pStyle w:val="Quote"/>
      </w:pPr>
      <w:r>
        <w:t xml:space="preserve">                    "description": "",</w:t>
      </w:r>
    </w:p>
    <w:p w14:paraId="0DDCC247" w14:textId="77777777" w:rsidR="00235EBA" w:rsidRDefault="00235EBA" w:rsidP="00235EBA">
      <w:pPr>
        <w:pStyle w:val="Quote"/>
      </w:pPr>
      <w:r>
        <w:t xml:space="preserve">                    "</w:t>
      </w:r>
      <w:proofErr w:type="spellStart"/>
      <w:r>
        <w:t>is_enabled</w:t>
      </w:r>
      <w:proofErr w:type="spellEnd"/>
      <w:r>
        <w:t>": true,</w:t>
      </w:r>
    </w:p>
    <w:p w14:paraId="6915C594" w14:textId="77777777" w:rsidR="00235EBA" w:rsidRDefault="00235EBA" w:rsidP="00235EBA">
      <w:pPr>
        <w:pStyle w:val="Quote"/>
      </w:pPr>
      <w:r>
        <w:t xml:space="preserve">                    "</w:t>
      </w:r>
      <w:proofErr w:type="spellStart"/>
      <w:r>
        <w:t>is_up</w:t>
      </w:r>
      <w:proofErr w:type="spellEnd"/>
      <w:r>
        <w:t>": true,</w:t>
      </w:r>
    </w:p>
    <w:p w14:paraId="0349A9EB" w14:textId="77777777" w:rsidR="00235EBA" w:rsidRDefault="00235EBA" w:rsidP="00235EBA">
      <w:pPr>
        <w:pStyle w:val="Quote"/>
      </w:pPr>
      <w:r>
        <w:t xml:space="preserve">                    "</w:t>
      </w:r>
      <w:proofErr w:type="spellStart"/>
      <w:r>
        <w:t>local_as</w:t>
      </w:r>
      <w:proofErr w:type="spellEnd"/>
      <w:r>
        <w:t>": 65400,</w:t>
      </w:r>
    </w:p>
    <w:p w14:paraId="3C08461B" w14:textId="77777777" w:rsidR="00235EBA" w:rsidRDefault="00235EBA" w:rsidP="00235EBA">
      <w:pPr>
        <w:pStyle w:val="Quote"/>
      </w:pPr>
      <w:r>
        <w:t xml:space="preserve">                    "</w:t>
      </w:r>
      <w:proofErr w:type="spellStart"/>
      <w:r>
        <w:t>remote_as</w:t>
      </w:r>
      <w:proofErr w:type="spellEnd"/>
      <w:r>
        <w:t>": 65400,</w:t>
      </w:r>
    </w:p>
    <w:p w14:paraId="24765A52" w14:textId="77777777" w:rsidR="00235EBA" w:rsidRDefault="00235EBA" w:rsidP="00235EBA">
      <w:pPr>
        <w:pStyle w:val="Quote"/>
      </w:pPr>
      <w:r>
        <w:t xml:space="preserve">                    "</w:t>
      </w:r>
      <w:proofErr w:type="spellStart"/>
      <w:r>
        <w:t>remote_id</w:t>
      </w:r>
      <w:proofErr w:type="spellEnd"/>
      <w:r>
        <w:t>": "10.100.1.254",</w:t>
      </w:r>
    </w:p>
    <w:p w14:paraId="6B73C478" w14:textId="77777777" w:rsidR="00235EBA" w:rsidRDefault="00235EBA" w:rsidP="00235EBA">
      <w:pPr>
        <w:pStyle w:val="Quote"/>
      </w:pPr>
      <w:r>
        <w:t xml:space="preserve">                    "uptime": 247307</w:t>
      </w:r>
    </w:p>
    <w:p w14:paraId="534510C6" w14:textId="77777777" w:rsidR="00235EBA" w:rsidRDefault="00235EBA" w:rsidP="00235EBA">
      <w:pPr>
        <w:pStyle w:val="Quote"/>
      </w:pPr>
      <w:r>
        <w:t xml:space="preserve">                }</w:t>
      </w:r>
    </w:p>
    <w:p w14:paraId="1BA16C66" w14:textId="77777777" w:rsidR="00235EBA" w:rsidRDefault="00235EBA" w:rsidP="00235EBA">
      <w:pPr>
        <w:pStyle w:val="Quote"/>
      </w:pPr>
      <w:r>
        <w:t xml:space="preserve">            },</w:t>
      </w:r>
    </w:p>
    <w:p w14:paraId="1AC8512F" w14:textId="77777777" w:rsidR="00235EBA" w:rsidRDefault="00235EBA" w:rsidP="00235EBA">
      <w:pPr>
        <w:pStyle w:val="Quote"/>
      </w:pPr>
      <w:r>
        <w:t xml:space="preserve">            "</w:t>
      </w:r>
      <w:proofErr w:type="spellStart"/>
      <w:r>
        <w:t>router_id</w:t>
      </w:r>
      <w:proofErr w:type="spellEnd"/>
      <w:r>
        <w:t>": "10.100.1.2"</w:t>
      </w:r>
    </w:p>
    <w:p w14:paraId="11DF4088" w14:textId="77777777" w:rsidR="00235EBA" w:rsidRDefault="00235EBA" w:rsidP="00235EBA">
      <w:pPr>
        <w:pStyle w:val="Quote"/>
      </w:pPr>
      <w:r>
        <w:t xml:space="preserve">        }</w:t>
      </w:r>
    </w:p>
    <w:p w14:paraId="3CBB6DAF" w14:textId="77777777" w:rsidR="00235EBA" w:rsidRDefault="00235EBA" w:rsidP="00235EBA">
      <w:pPr>
        <w:pStyle w:val="Quote"/>
      </w:pPr>
      <w:r>
        <w:t xml:space="preserve">    }</w:t>
      </w:r>
    </w:p>
    <w:p w14:paraId="425CCB3D" w14:textId="0222FE75" w:rsidR="004008F5" w:rsidRDefault="00235EBA" w:rsidP="00235EBA">
      <w:pPr>
        <w:pStyle w:val="Quote"/>
      </w:pPr>
      <w:r>
        <w:t>}</w:t>
      </w:r>
    </w:p>
    <w:p w14:paraId="653F2434" w14:textId="77777777" w:rsidR="004008F5" w:rsidRDefault="004008F5" w:rsidP="00BB7FAF"/>
    <w:p w14:paraId="6155C4FD" w14:textId="67C3A7F6" w:rsidR="004008F5" w:rsidRDefault="004008F5" w:rsidP="00872F46">
      <w:r>
        <w:t xml:space="preserve">The following snippet outline the output from </w:t>
      </w:r>
      <w:proofErr w:type="spellStart"/>
      <w:r>
        <w:t>napalm_bgp_neigbors</w:t>
      </w:r>
      <w:proofErr w:type="spellEnd"/>
      <w:r>
        <w:t xml:space="preserve"> retrieved from an </w:t>
      </w:r>
      <w:r w:rsidRPr="00872F46">
        <w:rPr>
          <w:b/>
          <w:bCs/>
        </w:rPr>
        <w:t>IOS-XR</w:t>
      </w:r>
      <w:r>
        <w:t xml:space="preserve"> devices</w:t>
      </w:r>
    </w:p>
    <w:p w14:paraId="29B41EFF" w14:textId="77777777" w:rsidR="00235EBA" w:rsidRDefault="00235EBA" w:rsidP="00235EBA">
      <w:pPr>
        <w:pStyle w:val="Quote"/>
      </w:pPr>
      <w:r>
        <w:t>ok: [xrpe03] =&gt; {</w:t>
      </w:r>
    </w:p>
    <w:p w14:paraId="7E15F20D" w14:textId="77777777" w:rsidR="00235EBA" w:rsidRDefault="00235EBA" w:rsidP="00235EBA">
      <w:pPr>
        <w:pStyle w:val="Quote"/>
      </w:pPr>
      <w:r>
        <w:t xml:space="preserve">    "</w:t>
      </w:r>
      <w:proofErr w:type="spellStart"/>
      <w:r>
        <w:t>napalm_bgp_neighbors</w:t>
      </w:r>
      <w:proofErr w:type="spellEnd"/>
      <w:r>
        <w:t>": {</w:t>
      </w:r>
    </w:p>
    <w:p w14:paraId="2AF3DFA0" w14:textId="77777777" w:rsidR="00235EBA" w:rsidRDefault="00235EBA" w:rsidP="00235EBA">
      <w:pPr>
        <w:pStyle w:val="Quote"/>
      </w:pPr>
      <w:r>
        <w:t xml:space="preserve">        "global": {</w:t>
      </w:r>
    </w:p>
    <w:p w14:paraId="68D6BD30" w14:textId="77777777" w:rsidR="00235EBA" w:rsidRDefault="00235EBA" w:rsidP="00235EBA">
      <w:pPr>
        <w:pStyle w:val="Quote"/>
      </w:pPr>
      <w:r>
        <w:t xml:space="preserve">            "peers": {</w:t>
      </w:r>
    </w:p>
    <w:p w14:paraId="1124BFE5" w14:textId="77777777" w:rsidR="00235EBA" w:rsidRDefault="00235EBA" w:rsidP="00235EBA">
      <w:pPr>
        <w:pStyle w:val="Quote"/>
      </w:pPr>
      <w:r>
        <w:t xml:space="preserve">                "10.100.1.254": {</w:t>
      </w:r>
    </w:p>
    <w:p w14:paraId="49E2656B" w14:textId="379B68E9" w:rsidR="00235EBA" w:rsidRDefault="00235EBA" w:rsidP="00235EBA">
      <w:pPr>
        <w:pStyle w:val="Quote"/>
      </w:pPr>
      <w:r>
        <w:t xml:space="preserve">                    "</w:t>
      </w:r>
      <w:proofErr w:type="spellStart"/>
      <w:r>
        <w:t>address_family</w:t>
      </w:r>
      <w:proofErr w:type="spellEnd"/>
      <w:r>
        <w:t>": {</w:t>
      </w:r>
      <w:r>
        <w:br/>
      </w:r>
    </w:p>
    <w:p w14:paraId="2AC3E0FF" w14:textId="4D9A7582" w:rsidR="00235EBA" w:rsidRDefault="00235EBA" w:rsidP="00235EBA">
      <w:pPr>
        <w:pStyle w:val="Quote"/>
        <w:rPr>
          <w:rFonts w:ascii="Lucida Console" w:hAnsi="Lucida Console" w:cs="Lucida Console"/>
          <w:sz w:val="20"/>
          <w:szCs w:val="20"/>
          <w:highlight w:val="yellow"/>
        </w:rPr>
      </w:pPr>
      <w:r w:rsidRPr="00FF6809">
        <w:rPr>
          <w:rFonts w:ascii="Lucida Console" w:hAnsi="Lucida Console" w:cs="Lucida Console"/>
          <w:sz w:val="20"/>
          <w:szCs w:val="20"/>
          <w:highlight w:val="yellow"/>
        </w:rPr>
        <w:t xml:space="preserve">&lt; </w:t>
      </w:r>
      <w:r w:rsidR="0058175E" w:rsidRPr="00FF6809">
        <w:rPr>
          <w:rFonts w:ascii="Lucida Console" w:hAnsi="Lucida Console" w:cs="Lucida Console"/>
          <w:sz w:val="20"/>
          <w:szCs w:val="20"/>
          <w:highlight w:val="yellow"/>
        </w:rPr>
        <w:t>-- Output</w:t>
      </w:r>
      <w:r w:rsidRPr="00FF6809">
        <w:rPr>
          <w:rFonts w:ascii="Lucida Console" w:hAnsi="Lucida Console" w:cs="Lucida Console"/>
          <w:sz w:val="20"/>
          <w:szCs w:val="20"/>
          <w:highlight w:val="yellow"/>
        </w:rPr>
        <w:t xml:space="preserve"> Omitted for brevity --&gt;</w:t>
      </w:r>
    </w:p>
    <w:p w14:paraId="0A929351" w14:textId="66CEE8BF" w:rsidR="00235EBA" w:rsidRDefault="00235EBA" w:rsidP="00235EBA">
      <w:pPr>
        <w:pStyle w:val="Quote"/>
      </w:pPr>
      <w:r>
        <w:t xml:space="preserve">                    },</w:t>
      </w:r>
    </w:p>
    <w:p w14:paraId="342A2FD1" w14:textId="77777777" w:rsidR="00235EBA" w:rsidRDefault="00235EBA" w:rsidP="00235EBA">
      <w:pPr>
        <w:pStyle w:val="Quote"/>
      </w:pPr>
      <w:r>
        <w:t xml:space="preserve">                    "description": "",</w:t>
      </w:r>
    </w:p>
    <w:p w14:paraId="517930E7" w14:textId="77777777" w:rsidR="00235EBA" w:rsidRDefault="00235EBA" w:rsidP="00235EBA">
      <w:pPr>
        <w:pStyle w:val="Quote"/>
      </w:pPr>
      <w:r>
        <w:t xml:space="preserve">                    "</w:t>
      </w:r>
      <w:proofErr w:type="spellStart"/>
      <w:r>
        <w:t>is_enabled</w:t>
      </w:r>
      <w:proofErr w:type="spellEnd"/>
      <w:r>
        <w:t>": false,</w:t>
      </w:r>
    </w:p>
    <w:p w14:paraId="3155EECD" w14:textId="77777777" w:rsidR="00235EBA" w:rsidRDefault="00235EBA" w:rsidP="00235EBA">
      <w:pPr>
        <w:pStyle w:val="Quote"/>
      </w:pPr>
      <w:r>
        <w:t xml:space="preserve">                    "</w:t>
      </w:r>
      <w:proofErr w:type="spellStart"/>
      <w:r>
        <w:t>is_up</w:t>
      </w:r>
      <w:proofErr w:type="spellEnd"/>
      <w:r>
        <w:t>": true,</w:t>
      </w:r>
    </w:p>
    <w:p w14:paraId="48B702FE" w14:textId="77777777" w:rsidR="00235EBA" w:rsidRDefault="00235EBA" w:rsidP="00235EBA">
      <w:pPr>
        <w:pStyle w:val="Quote"/>
      </w:pPr>
      <w:r>
        <w:t xml:space="preserve">                    "</w:t>
      </w:r>
      <w:proofErr w:type="spellStart"/>
      <w:r>
        <w:t>local_as</w:t>
      </w:r>
      <w:proofErr w:type="spellEnd"/>
      <w:r>
        <w:t>": 65400,</w:t>
      </w:r>
    </w:p>
    <w:p w14:paraId="2FFA9FEB" w14:textId="77777777" w:rsidR="00235EBA" w:rsidRDefault="00235EBA" w:rsidP="00235EBA">
      <w:pPr>
        <w:pStyle w:val="Quote"/>
      </w:pPr>
      <w:r>
        <w:t xml:space="preserve">                    "</w:t>
      </w:r>
      <w:proofErr w:type="spellStart"/>
      <w:r>
        <w:t>remote_as</w:t>
      </w:r>
      <w:proofErr w:type="spellEnd"/>
      <w:r>
        <w:t>": 65400,</w:t>
      </w:r>
    </w:p>
    <w:p w14:paraId="3CD5C573" w14:textId="77777777" w:rsidR="00235EBA" w:rsidRDefault="00235EBA" w:rsidP="00235EBA">
      <w:pPr>
        <w:pStyle w:val="Quote"/>
      </w:pPr>
      <w:r>
        <w:t xml:space="preserve">                    "</w:t>
      </w:r>
      <w:proofErr w:type="spellStart"/>
      <w:r>
        <w:t>remote_id</w:t>
      </w:r>
      <w:proofErr w:type="spellEnd"/>
      <w:r>
        <w:t>": "10.100.1.254",</w:t>
      </w:r>
    </w:p>
    <w:p w14:paraId="7004A6C3" w14:textId="77777777" w:rsidR="00235EBA" w:rsidRDefault="00235EBA" w:rsidP="00235EBA">
      <w:pPr>
        <w:pStyle w:val="Quote"/>
      </w:pPr>
      <w:r>
        <w:t xml:space="preserve">                    "uptime": 247330</w:t>
      </w:r>
    </w:p>
    <w:p w14:paraId="7D7E8CCF" w14:textId="77777777" w:rsidR="00235EBA" w:rsidRDefault="00235EBA" w:rsidP="00235EBA">
      <w:pPr>
        <w:pStyle w:val="Quote"/>
      </w:pPr>
      <w:r>
        <w:t xml:space="preserve">                }</w:t>
      </w:r>
    </w:p>
    <w:p w14:paraId="7AECD8B5" w14:textId="77777777" w:rsidR="00235EBA" w:rsidRDefault="00235EBA" w:rsidP="00235EBA">
      <w:pPr>
        <w:pStyle w:val="Quote"/>
      </w:pPr>
      <w:r>
        <w:t xml:space="preserve">            },</w:t>
      </w:r>
    </w:p>
    <w:p w14:paraId="6B428D2A" w14:textId="77777777" w:rsidR="00235EBA" w:rsidRDefault="00235EBA" w:rsidP="00235EBA">
      <w:pPr>
        <w:pStyle w:val="Quote"/>
      </w:pPr>
      <w:r>
        <w:t xml:space="preserve">            "</w:t>
      </w:r>
      <w:proofErr w:type="spellStart"/>
      <w:r>
        <w:t>router_id</w:t>
      </w:r>
      <w:proofErr w:type="spellEnd"/>
      <w:r>
        <w:t>": "10.100.1.3"</w:t>
      </w:r>
    </w:p>
    <w:p w14:paraId="732E765F" w14:textId="77777777" w:rsidR="00235EBA" w:rsidRDefault="00235EBA" w:rsidP="00235EBA">
      <w:pPr>
        <w:pStyle w:val="Quote"/>
      </w:pPr>
      <w:r>
        <w:t xml:space="preserve">        }</w:t>
      </w:r>
    </w:p>
    <w:p w14:paraId="58800CED" w14:textId="77777777" w:rsidR="00235EBA" w:rsidRDefault="00235EBA" w:rsidP="00235EBA">
      <w:pPr>
        <w:pStyle w:val="Quote"/>
      </w:pPr>
      <w:r>
        <w:t xml:space="preserve">    }</w:t>
      </w:r>
    </w:p>
    <w:p w14:paraId="49A0DC04" w14:textId="06FA527A" w:rsidR="004008F5" w:rsidRDefault="00235EBA" w:rsidP="00235EBA">
      <w:pPr>
        <w:pStyle w:val="Quote"/>
      </w:pPr>
      <w:r>
        <w:t>}</w:t>
      </w:r>
    </w:p>
    <w:p w14:paraId="32D8AF65" w14:textId="77777777" w:rsidR="00872F46" w:rsidRDefault="00872F46" w:rsidP="00BB7FAF"/>
    <w:p w14:paraId="11A66A7A" w14:textId="35450411" w:rsidR="00872F46" w:rsidRDefault="00872F46" w:rsidP="00BB7FAF">
      <w:r>
        <w:lastRenderedPageBreak/>
        <w:t xml:space="preserve">As we can see </w:t>
      </w:r>
      <w:r w:rsidR="005966A9">
        <w:t>the data returned from NAPALM for the BGP information from different network vendor is consistent between different network vendors this simplify parsing this data and allow us to run much simpler playbooks to validate network state.</w:t>
      </w:r>
    </w:p>
    <w:p w14:paraId="4076BAD7" w14:textId="271602E9" w:rsidR="005966A9" w:rsidRDefault="005966A9" w:rsidP="00BB7FAF">
      <w:r>
        <w:t xml:space="preserve">We use the data returned by NAPALM to compare and validate the operational state of the network against Our Network design that we defined using Ansible variables like </w:t>
      </w:r>
      <w:proofErr w:type="spellStart"/>
      <w:r w:rsidRPr="00831FC2">
        <w:rPr>
          <w:b/>
          <w:bCs/>
        </w:rPr>
        <w:t>bgp_peers</w:t>
      </w:r>
      <w:proofErr w:type="spellEnd"/>
      <w:r>
        <w:t xml:space="preserve"> in this case. We use the </w:t>
      </w:r>
      <w:r w:rsidRPr="005966A9">
        <w:rPr>
          <w:b/>
          <w:bCs/>
        </w:rPr>
        <w:t>assert</w:t>
      </w:r>
      <w:r>
        <w:t xml:space="preserve"> module to validate multiple BGP information like</w:t>
      </w:r>
    </w:p>
    <w:p w14:paraId="127A6B01" w14:textId="7718EDB0" w:rsidR="005966A9" w:rsidRDefault="005966A9" w:rsidP="005966A9">
      <w:pPr>
        <w:pStyle w:val="ListParagraph"/>
        <w:numPr>
          <w:ilvl w:val="0"/>
          <w:numId w:val="4"/>
        </w:numPr>
      </w:pPr>
      <w:r>
        <w:t>Correct Number of BGP Peers</w:t>
      </w:r>
    </w:p>
    <w:p w14:paraId="12637B77" w14:textId="783EDE61" w:rsidR="005966A9" w:rsidRDefault="005966A9" w:rsidP="005966A9">
      <w:pPr>
        <w:pStyle w:val="ListParagraph"/>
        <w:numPr>
          <w:ilvl w:val="0"/>
          <w:numId w:val="4"/>
        </w:numPr>
      </w:pPr>
      <w:r>
        <w:t>BGP Router ID</w:t>
      </w:r>
    </w:p>
    <w:p w14:paraId="1EE629C0" w14:textId="15AF0EB4" w:rsidR="005966A9" w:rsidRDefault="005966A9" w:rsidP="005966A9">
      <w:pPr>
        <w:pStyle w:val="ListParagraph"/>
        <w:numPr>
          <w:ilvl w:val="0"/>
          <w:numId w:val="4"/>
        </w:numPr>
      </w:pPr>
      <w:r>
        <w:t xml:space="preserve">All BGP Session </w:t>
      </w:r>
      <w:r w:rsidR="00831FC2">
        <w:t>are Operational</w:t>
      </w:r>
    </w:p>
    <w:p w14:paraId="6465F97E" w14:textId="483D650A" w:rsidR="00831FC2" w:rsidRDefault="00831FC2" w:rsidP="00831FC2">
      <w:r>
        <w:t>We use the when statement in the different assert modules in case we have a router in our topology which doesn’t run BGP (mxp02 is an example) so we skip these checks on these nodes.</w:t>
      </w:r>
    </w:p>
    <w:p w14:paraId="377B7D43" w14:textId="6F8B9FA4" w:rsidR="00CF08C6" w:rsidRDefault="00FB0494" w:rsidP="00CF08C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 xml:space="preserve">See </w:t>
      </w:r>
      <w:proofErr w:type="gramStart"/>
      <w:r>
        <w:rPr>
          <w:rFonts w:ascii="Arial" w:eastAsia="Times New Roman" w:hAnsi="Arial" w:cs="Arial"/>
          <w:b/>
          <w:bCs/>
          <w:color w:val="333333"/>
          <w:sz w:val="36"/>
          <w:szCs w:val="36"/>
        </w:rPr>
        <w:t>Also</w:t>
      </w:r>
      <w:r w:rsidR="00CF08C6" w:rsidRPr="00D2366F">
        <w:rPr>
          <w:rFonts w:ascii="Arial" w:eastAsia="Times New Roman" w:hAnsi="Arial" w:cs="Arial"/>
          <w:b/>
          <w:bCs/>
          <w:color w:val="333333"/>
          <w:sz w:val="36"/>
          <w:szCs w:val="36"/>
        </w:rPr>
        <w:t>..</w:t>
      </w:r>
      <w:proofErr w:type="gramEnd"/>
    </w:p>
    <w:p w14:paraId="3A17A0AA" w14:textId="7B5641F9" w:rsidR="00CF08C6" w:rsidRDefault="0054703C" w:rsidP="00CF08C6">
      <w:r>
        <w:t xml:space="preserve">The NAPALM </w:t>
      </w:r>
      <w:proofErr w:type="spellStart"/>
      <w:proofErr w:type="gramStart"/>
      <w:r>
        <w:t>get</w:t>
      </w:r>
      <w:proofErr w:type="gramEnd"/>
      <w:r>
        <w:t>_fact</w:t>
      </w:r>
      <w:proofErr w:type="spellEnd"/>
      <w:r>
        <w:t xml:space="preserve"> module can retrieve a huge range of information from the network devices based on the Vendor equipment support and the level of facts supported for this vendor. For </w:t>
      </w:r>
      <w:proofErr w:type="gramStart"/>
      <w:r>
        <w:t>example</w:t>
      </w:r>
      <w:proofErr w:type="gramEnd"/>
      <w:r>
        <w:t xml:space="preserve"> it supports the retrieval of interfaces, IP addresses and LLDP peers for almost all the known networking vendors. For the complete documentation for </w:t>
      </w:r>
      <w:proofErr w:type="spellStart"/>
      <w:r>
        <w:t>napalm_get_facts</w:t>
      </w:r>
      <w:proofErr w:type="spellEnd"/>
      <w:r>
        <w:t xml:space="preserve"> module please check the below URL.</w:t>
      </w:r>
      <w:r>
        <w:br/>
      </w:r>
      <w:hyperlink r:id="rId12" w:history="1">
        <w:r>
          <w:rPr>
            <w:rStyle w:val="Hyperlink"/>
          </w:rPr>
          <w:t>https://napalm.readthedocs.io/en/latest/integrations/ansible/modules/napalm_get_facts/index.html</w:t>
        </w:r>
      </w:hyperlink>
    </w:p>
    <w:p w14:paraId="693F41C6" w14:textId="66056C48" w:rsidR="0054703C" w:rsidRDefault="0054703C" w:rsidP="00CF08C6">
      <w:r>
        <w:t>For complete facts/getters supported by NAPALM and their support matrix against vendor equipment please consult the below URL</w:t>
      </w:r>
    </w:p>
    <w:p w14:paraId="43ACD0D5" w14:textId="372DEE8F" w:rsidR="007D2569" w:rsidRDefault="006D5647" w:rsidP="0054703C">
      <w:pPr>
        <w:rPr>
          <w:rFonts w:ascii="Arial" w:eastAsia="Times New Roman" w:hAnsi="Arial" w:cs="Arial"/>
          <w:b/>
          <w:bCs/>
          <w:color w:val="333333"/>
          <w:kern w:val="36"/>
          <w:sz w:val="48"/>
          <w:szCs w:val="48"/>
        </w:rPr>
      </w:pPr>
      <w:hyperlink r:id="rId13" w:history="1">
        <w:r w:rsidR="0054703C">
          <w:rPr>
            <w:rStyle w:val="Hyperlink"/>
          </w:rPr>
          <w:t>https://napalm.readthedocs.io/en/latest/support/</w:t>
        </w:r>
      </w:hyperlink>
    </w:p>
    <w:p w14:paraId="5AC0C21F" w14:textId="77777777" w:rsidR="0054703C" w:rsidRDefault="0054703C">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72A19D0E" w14:textId="7825BC96" w:rsidR="009D12F5" w:rsidRPr="00D2366F"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5A224D">
        <w:rPr>
          <w:rFonts w:ascii="Arial" w:eastAsia="Times New Roman" w:hAnsi="Arial" w:cs="Arial"/>
          <w:b/>
          <w:bCs/>
          <w:color w:val="333333"/>
          <w:kern w:val="36"/>
          <w:sz w:val="48"/>
          <w:szCs w:val="48"/>
        </w:rPr>
        <w:lastRenderedPageBreak/>
        <w:t>Collecting Routing Information using NAPALM</w:t>
      </w:r>
    </w:p>
    <w:p w14:paraId="658339F7" w14:textId="73F96146" w:rsidR="00313D3D" w:rsidRPr="009F62D1" w:rsidRDefault="00313D3D" w:rsidP="003F192D">
      <w:r>
        <w:t xml:space="preserve">In this recipe, </w:t>
      </w:r>
      <w:r w:rsidR="003F192D">
        <w:t>we will outline how to collect the Routing information for specific destination and how to validate the correct routing setup using NAPALM and Ansible. Validating Routing Setup on network devices is extremely important as it outline</w:t>
      </w:r>
      <w:r w:rsidR="00530AD3">
        <w:t>s</w:t>
      </w:r>
      <w:r w:rsidR="003F192D">
        <w:t xml:space="preserve"> the correct forwarding behaviour in our Network and per our Design.</w:t>
      </w:r>
      <w:r w:rsidR="007D2569">
        <w:t xml:space="preserve"> </w:t>
      </w:r>
    </w:p>
    <w:p w14:paraId="4480632E" w14:textId="3F0B14A0" w:rsid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2940FF" w14:textId="00EBCF4C" w:rsidR="00875D16" w:rsidRPr="0058175E" w:rsidRDefault="0058175E" w:rsidP="0058175E">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in place and Network reachability between the Ansible controller and the Network is established. Finally, The Network is configured as per the previous recipe.</w:t>
      </w:r>
    </w:p>
    <w:p w14:paraId="6598AECC" w14:textId="2898AB98" w:rsidR="00C15627" w:rsidRP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59169B2A" w14:textId="77777777" w:rsidR="0058175E" w:rsidRDefault="0058175E" w:rsidP="00530AD3">
      <w:pPr>
        <w:pStyle w:val="ListParagraph"/>
        <w:numPr>
          <w:ilvl w:val="0"/>
          <w:numId w:val="27"/>
        </w:numPr>
        <w:spacing w:after="0"/>
      </w:pPr>
      <w:r>
        <w:t xml:space="preserve">Create a new YAML file </w:t>
      </w:r>
      <w:proofErr w:type="spellStart"/>
      <w:r w:rsidRPr="0058175E">
        <w:rPr>
          <w:b/>
          <w:bCs/>
        </w:rPr>
        <w:t>napalm_route_validation.yml</w:t>
      </w:r>
      <w:proofErr w:type="spellEnd"/>
      <w:r>
        <w:t xml:space="preserve"> to include the routes that we want to validate as shown below</w:t>
      </w:r>
    </w:p>
    <w:p w14:paraId="0FC5FF5D" w14:textId="717C53F9" w:rsidR="0058175E" w:rsidRDefault="0058175E" w:rsidP="0058175E">
      <w:pPr>
        <w:spacing w:after="0"/>
      </w:pPr>
    </w:p>
    <w:p w14:paraId="6CBDC2D0" w14:textId="77777777" w:rsidR="0058175E" w:rsidRPr="0058175E" w:rsidRDefault="0058175E" w:rsidP="0058175E">
      <w:pPr>
        <w:pStyle w:val="Quote"/>
        <w:rPr>
          <w:lang w:val="en-US"/>
        </w:rPr>
      </w:pPr>
      <w:r>
        <w:t>$</w:t>
      </w:r>
      <w:r w:rsidRPr="003454B3">
        <w:t xml:space="preserve"> </w:t>
      </w:r>
      <w:r>
        <w:rPr>
          <w:rFonts w:ascii="Lucida Console" w:hAnsi="Lucida Console" w:cs="Lucida Console"/>
          <w:sz w:val="24"/>
          <w:szCs w:val="24"/>
          <w:lang w:val="en-US"/>
        </w:rPr>
        <w:t xml:space="preserve">cat </w:t>
      </w:r>
      <w:proofErr w:type="spellStart"/>
      <w:r>
        <w:rPr>
          <w:rFonts w:ascii="Lucida Console" w:hAnsi="Lucida Console" w:cs="Lucida Console"/>
          <w:sz w:val="24"/>
          <w:szCs w:val="24"/>
          <w:lang w:val="en-US"/>
        </w:rPr>
        <w:t>napalm_route_validation.yml</w:t>
      </w:r>
      <w:proofErr w:type="spellEnd"/>
      <w:r>
        <w:br/>
      </w:r>
      <w:r>
        <w:br/>
      </w:r>
      <w:proofErr w:type="spellStart"/>
      <w:r w:rsidRPr="0058175E">
        <w:rPr>
          <w:lang w:val="en-US"/>
        </w:rPr>
        <w:t>route_validation</w:t>
      </w:r>
      <w:proofErr w:type="spellEnd"/>
      <w:r w:rsidRPr="0058175E">
        <w:rPr>
          <w:lang w:val="en-US"/>
        </w:rPr>
        <w:t>:</w:t>
      </w:r>
    </w:p>
    <w:p w14:paraId="46E79521" w14:textId="77777777" w:rsidR="0058175E" w:rsidRPr="0058175E" w:rsidRDefault="0058175E" w:rsidP="0058175E">
      <w:pPr>
        <w:pStyle w:val="Quote"/>
        <w:rPr>
          <w:lang w:val="en-US"/>
        </w:rPr>
      </w:pPr>
      <w:r w:rsidRPr="0058175E">
        <w:rPr>
          <w:lang w:val="en-US"/>
        </w:rPr>
        <w:t xml:space="preserve">  mxpe01:</w:t>
      </w:r>
    </w:p>
    <w:p w14:paraId="3D50FEA9" w14:textId="77777777" w:rsidR="0058175E" w:rsidRPr="0058175E" w:rsidRDefault="0058175E" w:rsidP="0058175E">
      <w:pPr>
        <w:pStyle w:val="Quote"/>
        <w:rPr>
          <w:lang w:val="en-US"/>
        </w:rPr>
      </w:pPr>
      <w:r w:rsidRPr="0058175E">
        <w:rPr>
          <w:lang w:val="en-US"/>
        </w:rPr>
        <w:t xml:space="preserve">    - route: 10.100.1.254/32</w:t>
      </w:r>
    </w:p>
    <w:p w14:paraId="674673E8" w14:textId="77777777" w:rsidR="0058175E" w:rsidRPr="0058175E" w:rsidRDefault="0058175E" w:rsidP="0058175E">
      <w:pPr>
        <w:pStyle w:val="Quote"/>
        <w:rPr>
          <w:lang w:val="en-US"/>
        </w:rPr>
      </w:pPr>
      <w:r w:rsidRPr="0058175E">
        <w:rPr>
          <w:lang w:val="en-US"/>
        </w:rPr>
        <w:t xml:space="preserve">      </w:t>
      </w:r>
      <w:proofErr w:type="spellStart"/>
      <w:r w:rsidRPr="0058175E">
        <w:rPr>
          <w:lang w:val="en-US"/>
        </w:rPr>
        <w:t>next_hop</w:t>
      </w:r>
      <w:proofErr w:type="spellEnd"/>
      <w:r w:rsidRPr="0058175E">
        <w:rPr>
          <w:lang w:val="en-US"/>
        </w:rPr>
        <w:t>: ['10.1.1.2']</w:t>
      </w:r>
    </w:p>
    <w:p w14:paraId="14D9754F" w14:textId="77777777" w:rsidR="0058175E" w:rsidRPr="0058175E" w:rsidRDefault="0058175E" w:rsidP="0058175E">
      <w:pPr>
        <w:pStyle w:val="Quote"/>
        <w:rPr>
          <w:lang w:val="en-US"/>
        </w:rPr>
      </w:pPr>
      <w:r w:rsidRPr="0058175E">
        <w:rPr>
          <w:lang w:val="en-US"/>
        </w:rPr>
        <w:t xml:space="preserve">      protocol: OSPF</w:t>
      </w:r>
    </w:p>
    <w:p w14:paraId="75760BFF" w14:textId="77777777" w:rsidR="0058175E" w:rsidRPr="0058175E" w:rsidRDefault="0058175E" w:rsidP="0058175E">
      <w:pPr>
        <w:pStyle w:val="Quote"/>
        <w:rPr>
          <w:lang w:val="en-US"/>
        </w:rPr>
      </w:pPr>
      <w:r w:rsidRPr="0058175E">
        <w:rPr>
          <w:lang w:val="en-US"/>
        </w:rPr>
        <w:t xml:space="preserve">  mxpe02:</w:t>
      </w:r>
    </w:p>
    <w:p w14:paraId="4CB72D99" w14:textId="77777777" w:rsidR="0058175E" w:rsidRPr="0058175E" w:rsidRDefault="0058175E" w:rsidP="0058175E">
      <w:pPr>
        <w:pStyle w:val="Quote"/>
        <w:rPr>
          <w:lang w:val="en-US"/>
        </w:rPr>
      </w:pPr>
      <w:r w:rsidRPr="0058175E">
        <w:rPr>
          <w:lang w:val="en-US"/>
        </w:rPr>
        <w:t xml:space="preserve">    - route: 10.100.1.254/32</w:t>
      </w:r>
    </w:p>
    <w:p w14:paraId="2A5D1914" w14:textId="77777777" w:rsidR="0058175E" w:rsidRPr="0058175E" w:rsidRDefault="0058175E" w:rsidP="0058175E">
      <w:pPr>
        <w:pStyle w:val="Quote"/>
        <w:rPr>
          <w:lang w:val="en-US"/>
        </w:rPr>
      </w:pPr>
      <w:r w:rsidRPr="0058175E">
        <w:rPr>
          <w:lang w:val="en-US"/>
        </w:rPr>
        <w:t xml:space="preserve">      </w:t>
      </w:r>
      <w:proofErr w:type="spellStart"/>
      <w:r w:rsidRPr="0058175E">
        <w:rPr>
          <w:lang w:val="en-US"/>
        </w:rPr>
        <w:t>next_hop</w:t>
      </w:r>
      <w:proofErr w:type="spellEnd"/>
      <w:r w:rsidRPr="0058175E">
        <w:rPr>
          <w:lang w:val="en-US"/>
        </w:rPr>
        <w:t>: ['10.1.1.4']</w:t>
      </w:r>
    </w:p>
    <w:p w14:paraId="5097ED94" w14:textId="77777777" w:rsidR="0058175E" w:rsidRPr="0058175E" w:rsidRDefault="0058175E" w:rsidP="0058175E">
      <w:pPr>
        <w:pStyle w:val="Quote"/>
        <w:rPr>
          <w:lang w:val="en-US"/>
        </w:rPr>
      </w:pPr>
      <w:r w:rsidRPr="0058175E">
        <w:rPr>
          <w:lang w:val="en-US"/>
        </w:rPr>
        <w:t xml:space="preserve">      protocol: OSPF</w:t>
      </w:r>
    </w:p>
    <w:p w14:paraId="545BEB69" w14:textId="33A56FC6" w:rsidR="0058175E" w:rsidRDefault="0058175E" w:rsidP="0058175E">
      <w:pPr>
        <w:pStyle w:val="Quote"/>
      </w:pPr>
    </w:p>
    <w:p w14:paraId="2ADA35AA" w14:textId="77777777" w:rsidR="0058175E" w:rsidRDefault="0058175E" w:rsidP="0058175E">
      <w:pPr>
        <w:pStyle w:val="ListParagraph"/>
        <w:spacing w:after="0"/>
      </w:pPr>
    </w:p>
    <w:p w14:paraId="6562F728" w14:textId="26E14329" w:rsidR="0058175E" w:rsidRDefault="0058175E" w:rsidP="00530AD3">
      <w:pPr>
        <w:pStyle w:val="ListParagraph"/>
        <w:numPr>
          <w:ilvl w:val="0"/>
          <w:numId w:val="27"/>
        </w:numPr>
        <w:spacing w:after="0"/>
      </w:pPr>
      <w:r>
        <w:t xml:space="preserve">We Create a new playbook </w:t>
      </w:r>
      <w:proofErr w:type="spellStart"/>
      <w:r w:rsidRPr="001D353A">
        <w:rPr>
          <w:b/>
          <w:bCs/>
        </w:rPr>
        <w:t>pb_napalm_get_route.yml</w:t>
      </w:r>
      <w:proofErr w:type="spellEnd"/>
      <w:r>
        <w:t xml:space="preserve"> and populate it as shown below</w:t>
      </w:r>
      <w:r>
        <w:br/>
      </w:r>
    </w:p>
    <w:p w14:paraId="20B09578" w14:textId="260DCCD6" w:rsidR="0058175E" w:rsidRPr="001D353A" w:rsidRDefault="0058175E" w:rsidP="0058175E">
      <w:pPr>
        <w:pStyle w:val="Quote"/>
        <w:rPr>
          <w:lang w:val="en-US"/>
        </w:rPr>
      </w:pPr>
      <w:r>
        <w:t>$</w:t>
      </w:r>
      <w:r w:rsidRPr="003454B3">
        <w:t xml:space="preserve"> </w:t>
      </w:r>
      <w:r>
        <w:rPr>
          <w:lang w:val="en-US"/>
        </w:rPr>
        <w:t xml:space="preserve">cat </w:t>
      </w:r>
      <w:proofErr w:type="spellStart"/>
      <w:r>
        <w:rPr>
          <w:lang w:val="en-US"/>
        </w:rPr>
        <w:t>pb_napalm_get_routes.yml</w:t>
      </w:r>
      <w:proofErr w:type="spellEnd"/>
      <w:r>
        <w:br/>
      </w:r>
      <w:r>
        <w:br/>
      </w:r>
      <w:r w:rsidRPr="001D353A">
        <w:rPr>
          <w:lang w:val="en-US"/>
        </w:rPr>
        <w:t>---</w:t>
      </w:r>
    </w:p>
    <w:p w14:paraId="3162F190" w14:textId="77777777" w:rsidR="0058175E" w:rsidRPr="001D353A" w:rsidRDefault="0058175E" w:rsidP="0058175E">
      <w:pPr>
        <w:pStyle w:val="Quote"/>
        <w:rPr>
          <w:lang w:val="en-US"/>
        </w:rPr>
      </w:pPr>
      <w:r w:rsidRPr="001D353A">
        <w:rPr>
          <w:lang w:val="en-US"/>
        </w:rPr>
        <w:lastRenderedPageBreak/>
        <w:t>- name: " Collect Routing Data via NAPALM"</w:t>
      </w:r>
    </w:p>
    <w:p w14:paraId="3BD9FA67" w14:textId="79449811" w:rsidR="0058175E" w:rsidRPr="001D353A" w:rsidRDefault="0058175E" w:rsidP="0058175E">
      <w:pPr>
        <w:pStyle w:val="Quote"/>
        <w:rPr>
          <w:lang w:val="en-US"/>
        </w:rPr>
      </w:pPr>
      <w:r>
        <w:rPr>
          <w:lang w:val="en-US"/>
        </w:rPr>
        <w:t xml:space="preserve">  hosts: </w:t>
      </w:r>
      <w:proofErr w:type="spellStart"/>
      <w:proofErr w:type="gramStart"/>
      <w:r>
        <w:rPr>
          <w:lang w:val="en-US"/>
        </w:rPr>
        <w:t>junos</w:t>
      </w:r>
      <w:proofErr w:type="spellEnd"/>
      <w:r>
        <w:rPr>
          <w:lang w:val="en-US"/>
        </w:rPr>
        <w:t>:&amp;</w:t>
      </w:r>
      <w:proofErr w:type="spellStart"/>
      <w:proofErr w:type="gramEnd"/>
      <w:r>
        <w:rPr>
          <w:lang w:val="en-US"/>
        </w:rPr>
        <w:t>pe</w:t>
      </w:r>
      <w:proofErr w:type="spellEnd"/>
    </w:p>
    <w:p w14:paraId="34681A22" w14:textId="77777777" w:rsidR="0058175E" w:rsidRPr="001D353A" w:rsidRDefault="0058175E" w:rsidP="0058175E">
      <w:pPr>
        <w:pStyle w:val="Quote"/>
        <w:rPr>
          <w:lang w:val="en-US"/>
        </w:rPr>
      </w:pPr>
      <w:r w:rsidRPr="001D353A">
        <w:rPr>
          <w:lang w:val="en-US"/>
        </w:rPr>
        <w:t xml:space="preserve">  </w:t>
      </w:r>
      <w:proofErr w:type="spellStart"/>
      <w:r w:rsidRPr="001D353A">
        <w:rPr>
          <w:lang w:val="en-US"/>
        </w:rPr>
        <w:t>vars_files</w:t>
      </w:r>
      <w:proofErr w:type="spellEnd"/>
      <w:r w:rsidRPr="001D353A">
        <w:rPr>
          <w:lang w:val="en-US"/>
        </w:rPr>
        <w:t xml:space="preserve">: </w:t>
      </w:r>
      <w:proofErr w:type="spellStart"/>
      <w:r w:rsidRPr="001D353A">
        <w:rPr>
          <w:lang w:val="en-US"/>
        </w:rPr>
        <w:t>napalm_route_validation.yml</w:t>
      </w:r>
      <w:proofErr w:type="spellEnd"/>
    </w:p>
    <w:p w14:paraId="18BF6697" w14:textId="77777777" w:rsidR="0058175E" w:rsidRPr="001D353A" w:rsidRDefault="0058175E" w:rsidP="0058175E">
      <w:pPr>
        <w:pStyle w:val="Quote"/>
        <w:rPr>
          <w:lang w:val="en-US"/>
        </w:rPr>
      </w:pPr>
      <w:r w:rsidRPr="001D353A">
        <w:rPr>
          <w:lang w:val="en-US"/>
        </w:rPr>
        <w:t xml:space="preserve">  tasks:</w:t>
      </w:r>
    </w:p>
    <w:p w14:paraId="01CF7957" w14:textId="77777777" w:rsidR="0058175E" w:rsidRPr="001D353A" w:rsidRDefault="0058175E" w:rsidP="0058175E">
      <w:pPr>
        <w:pStyle w:val="Quote"/>
        <w:rPr>
          <w:lang w:val="en-US"/>
        </w:rPr>
      </w:pPr>
      <w:r w:rsidRPr="001D353A">
        <w:rPr>
          <w:lang w:val="en-US"/>
        </w:rPr>
        <w:t xml:space="preserve">    - name: "P1T1: Collect NAPALM Facts"</w:t>
      </w:r>
    </w:p>
    <w:p w14:paraId="0F6EA0DA" w14:textId="77777777" w:rsidR="0058175E" w:rsidRPr="001D353A" w:rsidRDefault="0058175E" w:rsidP="0058175E">
      <w:pPr>
        <w:pStyle w:val="Quote"/>
        <w:rPr>
          <w:lang w:val="en-US"/>
        </w:rPr>
      </w:pPr>
      <w:r w:rsidRPr="001D353A">
        <w:rPr>
          <w:lang w:val="en-US"/>
        </w:rPr>
        <w:t xml:space="preserve">      </w:t>
      </w:r>
      <w:proofErr w:type="spellStart"/>
      <w:r w:rsidRPr="001D353A">
        <w:rPr>
          <w:lang w:val="en-US"/>
        </w:rPr>
        <w:t>napalm_get_facts</w:t>
      </w:r>
      <w:proofErr w:type="spellEnd"/>
      <w:r w:rsidRPr="001D353A">
        <w:rPr>
          <w:lang w:val="en-US"/>
        </w:rPr>
        <w:t>:</w:t>
      </w:r>
    </w:p>
    <w:p w14:paraId="221D7F0D" w14:textId="77777777" w:rsidR="0058175E" w:rsidRPr="001D353A" w:rsidRDefault="0058175E" w:rsidP="0058175E">
      <w:pPr>
        <w:pStyle w:val="Quote"/>
        <w:rPr>
          <w:lang w:val="en-US"/>
        </w:rPr>
      </w:pPr>
      <w:r w:rsidRPr="001D353A">
        <w:rPr>
          <w:lang w:val="en-US"/>
        </w:rPr>
        <w:t xml:space="preserve">        hostname: "</w:t>
      </w:r>
      <w:proofErr w:type="gramStart"/>
      <w:r w:rsidRPr="001D353A">
        <w:rPr>
          <w:lang w:val="en-US"/>
        </w:rPr>
        <w:t xml:space="preserve">{{ </w:t>
      </w:r>
      <w:proofErr w:type="spellStart"/>
      <w:r w:rsidRPr="001D353A">
        <w:rPr>
          <w:lang w:val="en-US"/>
        </w:rPr>
        <w:t>ansible</w:t>
      </w:r>
      <w:proofErr w:type="gramEnd"/>
      <w:r w:rsidRPr="001D353A">
        <w:rPr>
          <w:lang w:val="en-US"/>
        </w:rPr>
        <w:t>_host</w:t>
      </w:r>
      <w:proofErr w:type="spellEnd"/>
      <w:r w:rsidRPr="001D353A">
        <w:rPr>
          <w:lang w:val="en-US"/>
        </w:rPr>
        <w:t xml:space="preserve"> }}"</w:t>
      </w:r>
    </w:p>
    <w:p w14:paraId="609FD483" w14:textId="77777777" w:rsidR="0058175E" w:rsidRPr="001D353A" w:rsidRDefault="0058175E" w:rsidP="0058175E">
      <w:pPr>
        <w:pStyle w:val="Quote"/>
        <w:rPr>
          <w:lang w:val="en-US"/>
        </w:rPr>
      </w:pPr>
      <w:r w:rsidRPr="001D353A">
        <w:rPr>
          <w:lang w:val="en-US"/>
        </w:rPr>
        <w:t xml:space="preserve">        username: "</w:t>
      </w:r>
      <w:proofErr w:type="gramStart"/>
      <w:r w:rsidRPr="001D353A">
        <w:rPr>
          <w:lang w:val="en-US"/>
        </w:rPr>
        <w:t xml:space="preserve">{{ </w:t>
      </w:r>
      <w:proofErr w:type="spellStart"/>
      <w:r w:rsidRPr="001D353A">
        <w:rPr>
          <w:lang w:val="en-US"/>
        </w:rPr>
        <w:t>ansible</w:t>
      </w:r>
      <w:proofErr w:type="gramEnd"/>
      <w:r w:rsidRPr="001D353A">
        <w:rPr>
          <w:lang w:val="en-US"/>
        </w:rPr>
        <w:t>_user</w:t>
      </w:r>
      <w:proofErr w:type="spellEnd"/>
      <w:r w:rsidRPr="001D353A">
        <w:rPr>
          <w:lang w:val="en-US"/>
        </w:rPr>
        <w:t xml:space="preserve"> }}"</w:t>
      </w:r>
    </w:p>
    <w:p w14:paraId="6EA887AB" w14:textId="77777777" w:rsidR="0058175E" w:rsidRPr="001D353A" w:rsidRDefault="0058175E" w:rsidP="0058175E">
      <w:pPr>
        <w:pStyle w:val="Quote"/>
        <w:rPr>
          <w:lang w:val="en-US"/>
        </w:rPr>
      </w:pPr>
      <w:r w:rsidRPr="001D353A">
        <w:rPr>
          <w:lang w:val="en-US"/>
        </w:rPr>
        <w:t xml:space="preserve">        password: "</w:t>
      </w:r>
      <w:proofErr w:type="gramStart"/>
      <w:r w:rsidRPr="001D353A">
        <w:rPr>
          <w:lang w:val="en-US"/>
        </w:rPr>
        <w:t xml:space="preserve">{{ </w:t>
      </w:r>
      <w:proofErr w:type="spellStart"/>
      <w:r w:rsidRPr="001D353A">
        <w:rPr>
          <w:lang w:val="en-US"/>
        </w:rPr>
        <w:t>ansible</w:t>
      </w:r>
      <w:proofErr w:type="gramEnd"/>
      <w:r w:rsidRPr="001D353A">
        <w:rPr>
          <w:lang w:val="en-US"/>
        </w:rPr>
        <w:t>_ssh_pass</w:t>
      </w:r>
      <w:proofErr w:type="spellEnd"/>
      <w:r w:rsidRPr="001D353A">
        <w:rPr>
          <w:lang w:val="en-US"/>
        </w:rPr>
        <w:t xml:space="preserve"> }}"</w:t>
      </w:r>
    </w:p>
    <w:p w14:paraId="5269A268" w14:textId="77777777" w:rsidR="0058175E" w:rsidRPr="001D353A" w:rsidRDefault="0058175E" w:rsidP="0058175E">
      <w:pPr>
        <w:pStyle w:val="Quote"/>
        <w:rPr>
          <w:lang w:val="en-US"/>
        </w:rPr>
      </w:pPr>
      <w:r w:rsidRPr="001D353A">
        <w:rPr>
          <w:lang w:val="en-US"/>
        </w:rPr>
        <w:t xml:space="preserve">        </w:t>
      </w:r>
      <w:proofErr w:type="spellStart"/>
      <w:r w:rsidRPr="001D353A">
        <w:rPr>
          <w:lang w:val="en-US"/>
        </w:rPr>
        <w:t>dev_os</w:t>
      </w:r>
      <w:proofErr w:type="spellEnd"/>
      <w:r w:rsidRPr="001D353A">
        <w:rPr>
          <w:lang w:val="en-US"/>
        </w:rPr>
        <w:t>: "</w:t>
      </w:r>
      <w:proofErr w:type="gramStart"/>
      <w:r w:rsidRPr="001D353A">
        <w:rPr>
          <w:lang w:val="en-US"/>
        </w:rPr>
        <w:t xml:space="preserve">{{ </w:t>
      </w:r>
      <w:proofErr w:type="spellStart"/>
      <w:r w:rsidRPr="001D353A">
        <w:rPr>
          <w:lang w:val="en-US"/>
        </w:rPr>
        <w:t>ansible</w:t>
      </w:r>
      <w:proofErr w:type="gramEnd"/>
      <w:r w:rsidRPr="001D353A">
        <w:rPr>
          <w:lang w:val="en-US"/>
        </w:rPr>
        <w:t>_network_os</w:t>
      </w:r>
      <w:proofErr w:type="spellEnd"/>
      <w:r w:rsidRPr="001D353A">
        <w:rPr>
          <w:lang w:val="en-US"/>
        </w:rPr>
        <w:t xml:space="preserve"> }}"</w:t>
      </w:r>
    </w:p>
    <w:p w14:paraId="39885037" w14:textId="77777777" w:rsidR="0058175E" w:rsidRPr="001D353A" w:rsidRDefault="0058175E" w:rsidP="0058175E">
      <w:pPr>
        <w:pStyle w:val="Quote"/>
        <w:rPr>
          <w:lang w:val="en-US"/>
        </w:rPr>
      </w:pPr>
      <w:r w:rsidRPr="001D353A">
        <w:rPr>
          <w:lang w:val="en-US"/>
        </w:rPr>
        <w:t xml:space="preserve">        filter:</w:t>
      </w:r>
    </w:p>
    <w:p w14:paraId="3D7A1F0E" w14:textId="77777777" w:rsidR="0058175E" w:rsidRPr="001D353A" w:rsidRDefault="0058175E" w:rsidP="0058175E">
      <w:pPr>
        <w:pStyle w:val="Quote"/>
        <w:rPr>
          <w:lang w:val="en-US"/>
        </w:rPr>
      </w:pPr>
      <w:r w:rsidRPr="001D353A">
        <w:rPr>
          <w:lang w:val="en-US"/>
        </w:rPr>
        <w:t xml:space="preserve">          - </w:t>
      </w:r>
      <w:proofErr w:type="spellStart"/>
      <w:r w:rsidRPr="001D353A">
        <w:rPr>
          <w:lang w:val="en-US"/>
        </w:rPr>
        <w:t>route_to</w:t>
      </w:r>
      <w:proofErr w:type="spellEnd"/>
    </w:p>
    <w:p w14:paraId="11062418" w14:textId="77777777" w:rsidR="0058175E" w:rsidRPr="001D353A" w:rsidRDefault="0058175E" w:rsidP="0058175E">
      <w:pPr>
        <w:pStyle w:val="Quote"/>
        <w:rPr>
          <w:lang w:val="en-US"/>
        </w:rPr>
      </w:pPr>
      <w:r w:rsidRPr="001D353A">
        <w:rPr>
          <w:lang w:val="en-US"/>
        </w:rPr>
        <w:t xml:space="preserve">        </w:t>
      </w:r>
      <w:proofErr w:type="spellStart"/>
      <w:r w:rsidRPr="001D353A">
        <w:rPr>
          <w:lang w:val="en-US"/>
        </w:rPr>
        <w:t>args</w:t>
      </w:r>
      <w:proofErr w:type="spellEnd"/>
      <w:r w:rsidRPr="001D353A">
        <w:rPr>
          <w:lang w:val="en-US"/>
        </w:rPr>
        <w:t>:</w:t>
      </w:r>
    </w:p>
    <w:p w14:paraId="33A3758D" w14:textId="77777777" w:rsidR="0058175E" w:rsidRPr="001D353A" w:rsidRDefault="0058175E" w:rsidP="0058175E">
      <w:pPr>
        <w:pStyle w:val="Quote"/>
        <w:rPr>
          <w:lang w:val="en-US"/>
        </w:rPr>
      </w:pPr>
      <w:r w:rsidRPr="001D353A">
        <w:rPr>
          <w:lang w:val="en-US"/>
        </w:rPr>
        <w:t xml:space="preserve">          </w:t>
      </w:r>
      <w:proofErr w:type="spellStart"/>
      <w:r w:rsidRPr="001D353A">
        <w:rPr>
          <w:lang w:val="en-US"/>
        </w:rPr>
        <w:t>route_to</w:t>
      </w:r>
      <w:proofErr w:type="spellEnd"/>
      <w:r w:rsidRPr="001D353A">
        <w:rPr>
          <w:lang w:val="en-US"/>
        </w:rPr>
        <w:t>:</w:t>
      </w:r>
    </w:p>
    <w:p w14:paraId="20E16AFB" w14:textId="77777777" w:rsidR="0058175E" w:rsidRPr="001D353A" w:rsidRDefault="0058175E" w:rsidP="0058175E">
      <w:pPr>
        <w:pStyle w:val="Quote"/>
        <w:rPr>
          <w:lang w:val="en-US"/>
        </w:rPr>
      </w:pPr>
      <w:r w:rsidRPr="001D353A">
        <w:rPr>
          <w:lang w:val="en-US"/>
        </w:rPr>
        <w:t xml:space="preserve">            destination: "</w:t>
      </w:r>
      <w:proofErr w:type="gramStart"/>
      <w:r w:rsidRPr="001D353A">
        <w:rPr>
          <w:lang w:val="en-US"/>
        </w:rPr>
        <w:t xml:space="preserve">{{ </w:t>
      </w:r>
      <w:proofErr w:type="spellStart"/>
      <w:r w:rsidRPr="001D353A">
        <w:rPr>
          <w:lang w:val="en-US"/>
        </w:rPr>
        <w:t>item</w:t>
      </w:r>
      <w:proofErr w:type="gramEnd"/>
      <w:r w:rsidRPr="001D353A">
        <w:rPr>
          <w:lang w:val="en-US"/>
        </w:rPr>
        <w:t>.route</w:t>
      </w:r>
      <w:proofErr w:type="spellEnd"/>
      <w:r w:rsidRPr="001D353A">
        <w:rPr>
          <w:lang w:val="en-US"/>
        </w:rPr>
        <w:t xml:space="preserve"> }}"</w:t>
      </w:r>
    </w:p>
    <w:p w14:paraId="02D1E0FA" w14:textId="77777777" w:rsidR="0058175E" w:rsidRPr="001D353A" w:rsidRDefault="0058175E" w:rsidP="0058175E">
      <w:pPr>
        <w:pStyle w:val="Quote"/>
        <w:rPr>
          <w:lang w:val="en-US"/>
        </w:rPr>
      </w:pPr>
      <w:r w:rsidRPr="001D353A">
        <w:rPr>
          <w:lang w:val="en-US"/>
        </w:rPr>
        <w:t xml:space="preserve">      loop: "</w:t>
      </w:r>
      <w:proofErr w:type="gramStart"/>
      <w:r w:rsidRPr="001D353A">
        <w:rPr>
          <w:lang w:val="en-US"/>
        </w:rPr>
        <w:t xml:space="preserve">{{ </w:t>
      </w:r>
      <w:proofErr w:type="spellStart"/>
      <w:r w:rsidRPr="001D353A">
        <w:rPr>
          <w:lang w:val="en-US"/>
        </w:rPr>
        <w:t>route</w:t>
      </w:r>
      <w:proofErr w:type="gramEnd"/>
      <w:r w:rsidRPr="001D353A">
        <w:rPr>
          <w:lang w:val="en-US"/>
        </w:rPr>
        <w:t>_val</w:t>
      </w:r>
      <w:r>
        <w:rPr>
          <w:lang w:val="en-US"/>
        </w:rPr>
        <w:t>idation</w:t>
      </w:r>
      <w:proofErr w:type="spellEnd"/>
      <w:r>
        <w:rPr>
          <w:lang w:val="en-US"/>
        </w:rPr>
        <w:t>[</w:t>
      </w:r>
      <w:proofErr w:type="spellStart"/>
      <w:r>
        <w:rPr>
          <w:lang w:val="en-US"/>
        </w:rPr>
        <w:t>inventory_hostname</w:t>
      </w:r>
      <w:proofErr w:type="spellEnd"/>
      <w:r>
        <w:rPr>
          <w:lang w:val="en-US"/>
        </w:rPr>
        <w:t>] }}"</w:t>
      </w:r>
    </w:p>
    <w:p w14:paraId="48B0765D" w14:textId="77777777" w:rsidR="0058175E" w:rsidRDefault="0058175E" w:rsidP="0058175E"/>
    <w:p w14:paraId="54154EA2" w14:textId="3A191EBD" w:rsidR="0058175E" w:rsidRDefault="0058175E" w:rsidP="00530AD3">
      <w:pPr>
        <w:pStyle w:val="ListParagraph"/>
        <w:numPr>
          <w:ilvl w:val="0"/>
          <w:numId w:val="27"/>
        </w:numPr>
      </w:pPr>
      <w:r>
        <w:t>Update the playbook with the below tasks for validation</w:t>
      </w:r>
    </w:p>
    <w:p w14:paraId="1466205F" w14:textId="77777777" w:rsidR="0058175E" w:rsidRDefault="0058175E" w:rsidP="0058175E">
      <w:pPr>
        <w:pStyle w:val="Quote"/>
        <w:rPr>
          <w:rFonts w:ascii="Lucida Console" w:hAnsi="Lucida Console" w:cs="Lucida Console"/>
          <w:sz w:val="20"/>
          <w:szCs w:val="20"/>
          <w:highlight w:val="yellow"/>
        </w:rPr>
      </w:pPr>
      <w:r>
        <w:t>$</w:t>
      </w:r>
      <w:r w:rsidRPr="003454B3">
        <w:t xml:space="preserve"> </w:t>
      </w:r>
      <w:r>
        <w:rPr>
          <w:lang w:val="en-US"/>
        </w:rPr>
        <w:t xml:space="preserve">cat </w:t>
      </w:r>
      <w:proofErr w:type="spellStart"/>
      <w:r>
        <w:rPr>
          <w:lang w:val="en-US"/>
        </w:rPr>
        <w:t>pb_napalm_get_routes.yml</w:t>
      </w:r>
      <w:proofErr w:type="spellEnd"/>
      <w:r>
        <w:rPr>
          <w:lang w:val="en-US"/>
        </w:rPr>
        <w:br/>
      </w:r>
      <w:r>
        <w:rPr>
          <w:lang w:val="en-US"/>
        </w:rPr>
        <w:br/>
      </w:r>
      <w:r w:rsidRPr="00FF6809">
        <w:rPr>
          <w:rFonts w:ascii="Lucida Console" w:hAnsi="Lucida Console" w:cs="Lucida Console"/>
          <w:sz w:val="20"/>
          <w:szCs w:val="20"/>
          <w:highlight w:val="yellow"/>
        </w:rPr>
        <w:t>&lt; -- Output Omitted for brevity --&gt;</w:t>
      </w:r>
    </w:p>
    <w:p w14:paraId="226C78DC" w14:textId="1216EBF0" w:rsidR="0058175E" w:rsidRPr="0058175E" w:rsidRDefault="0058175E" w:rsidP="0058175E">
      <w:pPr>
        <w:pStyle w:val="Quote"/>
        <w:rPr>
          <w:lang w:val="en-US"/>
        </w:rPr>
      </w:pPr>
      <w:r>
        <w:rPr>
          <w:lang w:val="en-US"/>
        </w:rPr>
        <w:br/>
      </w:r>
      <w:r w:rsidRPr="0058175E">
        <w:rPr>
          <w:lang w:val="en-US"/>
        </w:rPr>
        <w:t xml:space="preserve">    - name: Validate Active Routing Protocol</w:t>
      </w:r>
    </w:p>
    <w:p w14:paraId="3665645E" w14:textId="77777777" w:rsidR="0058175E" w:rsidRPr="0058175E" w:rsidRDefault="0058175E" w:rsidP="0058175E">
      <w:pPr>
        <w:pStyle w:val="Quote"/>
        <w:rPr>
          <w:lang w:val="en-US"/>
        </w:rPr>
      </w:pPr>
      <w:r w:rsidRPr="0058175E">
        <w:rPr>
          <w:lang w:val="en-US"/>
        </w:rPr>
        <w:t xml:space="preserve">      assert:</w:t>
      </w:r>
    </w:p>
    <w:p w14:paraId="6AC838D2" w14:textId="77777777" w:rsidR="0058175E" w:rsidRPr="0058175E" w:rsidRDefault="0058175E" w:rsidP="0058175E">
      <w:pPr>
        <w:pStyle w:val="Quote"/>
        <w:rPr>
          <w:lang w:val="en-US"/>
        </w:rPr>
      </w:pPr>
      <w:r w:rsidRPr="0058175E">
        <w:rPr>
          <w:lang w:val="en-US"/>
        </w:rPr>
        <w:t xml:space="preserve">        that: </w:t>
      </w:r>
      <w:proofErr w:type="spellStart"/>
      <w:r w:rsidRPr="0058175E">
        <w:rPr>
          <w:lang w:val="en-US"/>
        </w:rPr>
        <w:t>napalm_route_to</w:t>
      </w:r>
      <w:proofErr w:type="spellEnd"/>
      <w:r w:rsidRPr="0058175E">
        <w:rPr>
          <w:lang w:val="en-US"/>
        </w:rPr>
        <w:t>[</w:t>
      </w:r>
      <w:proofErr w:type="spellStart"/>
      <w:proofErr w:type="gramStart"/>
      <w:r w:rsidRPr="0058175E">
        <w:rPr>
          <w:lang w:val="en-US"/>
        </w:rPr>
        <w:t>item.route</w:t>
      </w:r>
      <w:proofErr w:type="spellEnd"/>
      <w:proofErr w:type="gramEnd"/>
      <w:r w:rsidRPr="0058175E">
        <w:rPr>
          <w:lang w:val="en-US"/>
        </w:rPr>
        <w:t>] |</w:t>
      </w:r>
    </w:p>
    <w:p w14:paraId="1E38C5DB" w14:textId="77777777" w:rsidR="0058175E" w:rsidRPr="0058175E" w:rsidRDefault="0058175E" w:rsidP="0058175E">
      <w:pPr>
        <w:pStyle w:val="Quote"/>
        <w:rPr>
          <w:lang w:val="en-US"/>
        </w:rPr>
      </w:pPr>
      <w:r w:rsidRPr="0058175E">
        <w:rPr>
          <w:lang w:val="en-US"/>
        </w:rPr>
        <w:t xml:space="preserve">              </w:t>
      </w:r>
      <w:proofErr w:type="spellStart"/>
      <w:r w:rsidRPr="0058175E">
        <w:rPr>
          <w:lang w:val="en-US"/>
        </w:rPr>
        <w:t>selectattr</w:t>
      </w:r>
      <w:proofErr w:type="spellEnd"/>
      <w:r w:rsidRPr="0058175E">
        <w:rPr>
          <w:lang w:val="en-US"/>
        </w:rPr>
        <w:t>('protocol','</w:t>
      </w:r>
      <w:proofErr w:type="spellStart"/>
      <w:r w:rsidRPr="0058175E">
        <w:rPr>
          <w:lang w:val="en-US"/>
        </w:rPr>
        <w:t>equalto</w:t>
      </w:r>
      <w:proofErr w:type="spellEnd"/>
      <w:proofErr w:type="gramStart"/>
      <w:r w:rsidRPr="0058175E">
        <w:rPr>
          <w:lang w:val="en-US"/>
        </w:rPr>
        <w:t>',</w:t>
      </w:r>
      <w:proofErr w:type="spellStart"/>
      <w:r w:rsidRPr="0058175E">
        <w:rPr>
          <w:lang w:val="en-US"/>
        </w:rPr>
        <w:t>item</w:t>
      </w:r>
      <w:proofErr w:type="gramEnd"/>
      <w:r w:rsidRPr="0058175E">
        <w:rPr>
          <w:lang w:val="en-US"/>
        </w:rPr>
        <w:t>.protocol</w:t>
      </w:r>
      <w:proofErr w:type="spellEnd"/>
      <w:r w:rsidRPr="0058175E">
        <w:rPr>
          <w:lang w:val="en-US"/>
        </w:rPr>
        <w:t>) |</w:t>
      </w:r>
    </w:p>
    <w:p w14:paraId="030B15E3" w14:textId="77777777" w:rsidR="0058175E" w:rsidRPr="0058175E" w:rsidRDefault="0058175E" w:rsidP="0058175E">
      <w:pPr>
        <w:pStyle w:val="Quote"/>
        <w:rPr>
          <w:lang w:val="en-US"/>
        </w:rPr>
      </w:pPr>
      <w:r w:rsidRPr="0058175E">
        <w:rPr>
          <w:lang w:val="en-US"/>
        </w:rPr>
        <w:t xml:space="preserve">              map(attribute='</w:t>
      </w:r>
      <w:proofErr w:type="spellStart"/>
      <w:r w:rsidRPr="0058175E">
        <w:rPr>
          <w:lang w:val="en-US"/>
        </w:rPr>
        <w:t>current_active</w:t>
      </w:r>
      <w:proofErr w:type="spellEnd"/>
      <w:r w:rsidRPr="0058175E">
        <w:rPr>
          <w:lang w:val="en-US"/>
        </w:rPr>
        <w:t xml:space="preserve">') | list | first == true </w:t>
      </w:r>
    </w:p>
    <w:p w14:paraId="5B536933" w14:textId="77777777" w:rsidR="0058175E" w:rsidRPr="0058175E" w:rsidRDefault="0058175E" w:rsidP="0058175E">
      <w:pPr>
        <w:pStyle w:val="Quote"/>
        <w:rPr>
          <w:lang w:val="en-US"/>
        </w:rPr>
      </w:pPr>
      <w:r w:rsidRPr="0058175E">
        <w:rPr>
          <w:lang w:val="en-US"/>
        </w:rPr>
        <w:t xml:space="preserve">      loop: "</w:t>
      </w:r>
      <w:proofErr w:type="gramStart"/>
      <w:r w:rsidRPr="0058175E">
        <w:rPr>
          <w:lang w:val="en-US"/>
        </w:rPr>
        <w:t xml:space="preserve">{{ </w:t>
      </w:r>
      <w:proofErr w:type="spellStart"/>
      <w:r w:rsidRPr="0058175E">
        <w:rPr>
          <w:lang w:val="en-US"/>
        </w:rPr>
        <w:t>route</w:t>
      </w:r>
      <w:proofErr w:type="gramEnd"/>
      <w:r w:rsidRPr="0058175E">
        <w:rPr>
          <w:lang w:val="en-US"/>
        </w:rPr>
        <w:t>_validation</w:t>
      </w:r>
      <w:proofErr w:type="spellEnd"/>
      <w:r w:rsidRPr="0058175E">
        <w:rPr>
          <w:lang w:val="en-US"/>
        </w:rPr>
        <w:t>[</w:t>
      </w:r>
      <w:proofErr w:type="spellStart"/>
      <w:r w:rsidRPr="0058175E">
        <w:rPr>
          <w:lang w:val="en-US"/>
        </w:rPr>
        <w:t>inventory_hostname</w:t>
      </w:r>
      <w:proofErr w:type="spellEnd"/>
      <w:r w:rsidRPr="0058175E">
        <w:rPr>
          <w:lang w:val="en-US"/>
        </w:rPr>
        <w:t>] }}"</w:t>
      </w:r>
    </w:p>
    <w:p w14:paraId="29F7AB2A" w14:textId="77777777" w:rsidR="0058175E" w:rsidRPr="0058175E" w:rsidRDefault="0058175E" w:rsidP="0058175E">
      <w:pPr>
        <w:pStyle w:val="Quote"/>
        <w:rPr>
          <w:lang w:val="en-US"/>
        </w:rPr>
      </w:pPr>
    </w:p>
    <w:p w14:paraId="1D6E2860" w14:textId="77777777" w:rsidR="0058175E" w:rsidRPr="0058175E" w:rsidRDefault="0058175E" w:rsidP="0058175E">
      <w:pPr>
        <w:pStyle w:val="Quote"/>
        <w:rPr>
          <w:lang w:val="en-US"/>
        </w:rPr>
      </w:pPr>
      <w:r w:rsidRPr="0058175E">
        <w:rPr>
          <w:lang w:val="en-US"/>
        </w:rPr>
        <w:t xml:space="preserve">    - name: Validate Correct Number of Next-Hops</w:t>
      </w:r>
    </w:p>
    <w:p w14:paraId="260FB49B" w14:textId="77777777" w:rsidR="0058175E" w:rsidRPr="0058175E" w:rsidRDefault="0058175E" w:rsidP="0058175E">
      <w:pPr>
        <w:pStyle w:val="Quote"/>
        <w:rPr>
          <w:lang w:val="en-US"/>
        </w:rPr>
      </w:pPr>
      <w:r w:rsidRPr="0058175E">
        <w:rPr>
          <w:lang w:val="en-US"/>
        </w:rPr>
        <w:t xml:space="preserve">      assert:</w:t>
      </w:r>
    </w:p>
    <w:p w14:paraId="43906DF5" w14:textId="77777777" w:rsidR="0058175E" w:rsidRPr="0058175E" w:rsidRDefault="0058175E" w:rsidP="0058175E">
      <w:pPr>
        <w:pStyle w:val="Quote"/>
        <w:rPr>
          <w:lang w:val="en-US"/>
        </w:rPr>
      </w:pPr>
      <w:r w:rsidRPr="0058175E">
        <w:rPr>
          <w:lang w:val="en-US"/>
        </w:rPr>
        <w:t xml:space="preserve">        that: </w:t>
      </w:r>
      <w:proofErr w:type="spellStart"/>
      <w:r w:rsidRPr="0058175E">
        <w:rPr>
          <w:lang w:val="en-US"/>
        </w:rPr>
        <w:t>napalm_route_to</w:t>
      </w:r>
      <w:proofErr w:type="spellEnd"/>
      <w:r w:rsidRPr="0058175E">
        <w:rPr>
          <w:lang w:val="en-US"/>
        </w:rPr>
        <w:t>[</w:t>
      </w:r>
      <w:proofErr w:type="spellStart"/>
      <w:proofErr w:type="gramStart"/>
      <w:r w:rsidRPr="0058175E">
        <w:rPr>
          <w:lang w:val="en-US"/>
        </w:rPr>
        <w:t>item.route</w:t>
      </w:r>
      <w:proofErr w:type="spellEnd"/>
      <w:proofErr w:type="gramEnd"/>
      <w:r w:rsidRPr="0058175E">
        <w:rPr>
          <w:lang w:val="en-US"/>
        </w:rPr>
        <w:t>] |</w:t>
      </w:r>
    </w:p>
    <w:p w14:paraId="16D72D11" w14:textId="77777777" w:rsidR="0058175E" w:rsidRPr="0058175E" w:rsidRDefault="0058175E" w:rsidP="0058175E">
      <w:pPr>
        <w:pStyle w:val="Quote"/>
        <w:rPr>
          <w:lang w:val="en-US"/>
        </w:rPr>
      </w:pPr>
      <w:r w:rsidRPr="0058175E">
        <w:rPr>
          <w:lang w:val="en-US"/>
        </w:rPr>
        <w:t xml:space="preserve">              </w:t>
      </w:r>
      <w:proofErr w:type="spellStart"/>
      <w:r w:rsidRPr="0058175E">
        <w:rPr>
          <w:lang w:val="en-US"/>
        </w:rPr>
        <w:t>selectattr</w:t>
      </w:r>
      <w:proofErr w:type="spellEnd"/>
      <w:r w:rsidRPr="0058175E">
        <w:rPr>
          <w:lang w:val="en-US"/>
        </w:rPr>
        <w:t>('protocol','</w:t>
      </w:r>
      <w:proofErr w:type="spellStart"/>
      <w:r w:rsidRPr="0058175E">
        <w:rPr>
          <w:lang w:val="en-US"/>
        </w:rPr>
        <w:t>equalto</w:t>
      </w:r>
      <w:proofErr w:type="spellEnd"/>
      <w:proofErr w:type="gramStart"/>
      <w:r w:rsidRPr="0058175E">
        <w:rPr>
          <w:lang w:val="en-US"/>
        </w:rPr>
        <w:t>',</w:t>
      </w:r>
      <w:proofErr w:type="spellStart"/>
      <w:r w:rsidRPr="0058175E">
        <w:rPr>
          <w:lang w:val="en-US"/>
        </w:rPr>
        <w:t>item</w:t>
      </w:r>
      <w:proofErr w:type="gramEnd"/>
      <w:r w:rsidRPr="0058175E">
        <w:rPr>
          <w:lang w:val="en-US"/>
        </w:rPr>
        <w:t>.protocol</w:t>
      </w:r>
      <w:proofErr w:type="spellEnd"/>
      <w:r w:rsidRPr="0058175E">
        <w:rPr>
          <w:lang w:val="en-US"/>
        </w:rPr>
        <w:t xml:space="preserve">) | </w:t>
      </w:r>
    </w:p>
    <w:p w14:paraId="57E8AF94" w14:textId="77777777" w:rsidR="0058175E" w:rsidRPr="0058175E" w:rsidRDefault="0058175E" w:rsidP="0058175E">
      <w:pPr>
        <w:pStyle w:val="Quote"/>
        <w:rPr>
          <w:lang w:val="en-US"/>
        </w:rPr>
      </w:pPr>
      <w:r w:rsidRPr="0058175E">
        <w:rPr>
          <w:lang w:val="en-US"/>
        </w:rPr>
        <w:t xml:space="preserve">              list | length =</w:t>
      </w:r>
      <w:proofErr w:type="gramStart"/>
      <w:r w:rsidRPr="0058175E">
        <w:rPr>
          <w:lang w:val="en-US"/>
        </w:rPr>
        <w:t xml:space="preserve">=  </w:t>
      </w:r>
      <w:proofErr w:type="spellStart"/>
      <w:r w:rsidRPr="0058175E">
        <w:rPr>
          <w:lang w:val="en-US"/>
        </w:rPr>
        <w:t>item</w:t>
      </w:r>
      <w:proofErr w:type="gramEnd"/>
      <w:r w:rsidRPr="0058175E">
        <w:rPr>
          <w:lang w:val="en-US"/>
        </w:rPr>
        <w:t>.next_hop</w:t>
      </w:r>
      <w:proofErr w:type="spellEnd"/>
      <w:r w:rsidRPr="0058175E">
        <w:rPr>
          <w:lang w:val="en-US"/>
        </w:rPr>
        <w:t xml:space="preserve"> | length</w:t>
      </w:r>
    </w:p>
    <w:p w14:paraId="14A4A8C5" w14:textId="77777777" w:rsidR="0058175E" w:rsidRPr="0058175E" w:rsidRDefault="0058175E" w:rsidP="0058175E">
      <w:pPr>
        <w:pStyle w:val="Quote"/>
        <w:rPr>
          <w:lang w:val="en-US"/>
        </w:rPr>
      </w:pPr>
      <w:r w:rsidRPr="0058175E">
        <w:rPr>
          <w:lang w:val="en-US"/>
        </w:rPr>
        <w:t xml:space="preserve">      loop: "</w:t>
      </w:r>
      <w:proofErr w:type="gramStart"/>
      <w:r w:rsidRPr="0058175E">
        <w:rPr>
          <w:lang w:val="en-US"/>
        </w:rPr>
        <w:t xml:space="preserve">{{ </w:t>
      </w:r>
      <w:proofErr w:type="spellStart"/>
      <w:r w:rsidRPr="0058175E">
        <w:rPr>
          <w:lang w:val="en-US"/>
        </w:rPr>
        <w:t>route</w:t>
      </w:r>
      <w:proofErr w:type="gramEnd"/>
      <w:r w:rsidRPr="0058175E">
        <w:rPr>
          <w:lang w:val="en-US"/>
        </w:rPr>
        <w:t>_validation</w:t>
      </w:r>
      <w:proofErr w:type="spellEnd"/>
      <w:r w:rsidRPr="0058175E">
        <w:rPr>
          <w:lang w:val="en-US"/>
        </w:rPr>
        <w:t>[</w:t>
      </w:r>
      <w:proofErr w:type="spellStart"/>
      <w:r w:rsidRPr="0058175E">
        <w:rPr>
          <w:lang w:val="en-US"/>
        </w:rPr>
        <w:t>inventory_hostname</w:t>
      </w:r>
      <w:proofErr w:type="spellEnd"/>
      <w:r w:rsidRPr="0058175E">
        <w:rPr>
          <w:lang w:val="en-US"/>
        </w:rPr>
        <w:t>] }}"</w:t>
      </w:r>
    </w:p>
    <w:p w14:paraId="12B2A021" w14:textId="725D3CD0" w:rsidR="0058175E" w:rsidRDefault="0058175E" w:rsidP="0058175E">
      <w:pPr>
        <w:pStyle w:val="Quote"/>
      </w:pPr>
    </w:p>
    <w:p w14:paraId="7DF2EBB3" w14:textId="5FC5B7E0" w:rsidR="0058175E" w:rsidRDefault="0058175E" w:rsidP="0058175E"/>
    <w:p w14:paraId="3F2BFDE4" w14:textId="15B7F4CA" w:rsidR="009D6DAD" w:rsidRDefault="009D6DAD" w:rsidP="0058175E"/>
    <w:p w14:paraId="4D369E82" w14:textId="77777777" w:rsidR="009D6DAD" w:rsidRPr="0058175E" w:rsidRDefault="009D6DAD" w:rsidP="0058175E"/>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2D28C7E" w14:textId="13C10507" w:rsidR="00470B91" w:rsidRDefault="00B466C6" w:rsidP="00A75FB8">
      <w:pPr>
        <w:spacing w:before="100" w:beforeAutospacing="1" w:after="100" w:afterAutospacing="1" w:line="276" w:lineRule="auto"/>
      </w:pPr>
      <w:r>
        <w:lastRenderedPageBreak/>
        <w:t>NAPALM provide</w:t>
      </w:r>
      <w:r w:rsidR="00AD7FD5">
        <w:t>s</w:t>
      </w:r>
      <w:r>
        <w:t xml:space="preserve"> another Ansible </w:t>
      </w:r>
      <w:r w:rsidR="00A75FB8">
        <w:t>module,</w:t>
      </w:r>
      <w:r>
        <w:t xml:space="preserve"> </w:t>
      </w:r>
      <w:proofErr w:type="spellStart"/>
      <w:r>
        <w:t>napalm_ping</w:t>
      </w:r>
      <w:proofErr w:type="spellEnd"/>
      <w:r>
        <w:t>, that connects to the remote managed device and execute</w:t>
      </w:r>
      <w:r w:rsidR="00AD7FD5">
        <w:t>s</w:t>
      </w:r>
      <w:r>
        <w:t xml:space="preserve"> pings from the remote managed device towards a destination that</w:t>
      </w:r>
      <w:r w:rsidR="00A75FB8">
        <w:t xml:space="preserve"> </w:t>
      </w:r>
      <w:r>
        <w:t xml:space="preserve">we specify. Using this </w:t>
      </w:r>
      <w:proofErr w:type="gramStart"/>
      <w:r>
        <w:t>module</w:t>
      </w:r>
      <w:proofErr w:type="gramEnd"/>
      <w:r>
        <w:t xml:space="preserve"> we are able to validate the forwarding path between the managed </w:t>
      </w:r>
      <w:r w:rsidR="00A75FB8">
        <w:t>devices and</w:t>
      </w:r>
      <w:r>
        <w:t xml:space="preserve"> the specified destination. </w:t>
      </w:r>
    </w:p>
    <w:p w14:paraId="3C8ECFE6" w14:textId="415C8CCD" w:rsidR="00A75FB8" w:rsidRDefault="00A75FB8" w:rsidP="00A75FB8">
      <w:pPr>
        <w:spacing w:before="100" w:beforeAutospacing="1" w:after="100" w:afterAutospacing="1" w:line="276" w:lineRule="auto"/>
      </w:pPr>
      <w:r>
        <w:t xml:space="preserve">In our example we create a new playbook and we specify the destination that we want to ping along with the maximum delay for our ping packets within the playbook itself using the </w:t>
      </w:r>
      <w:proofErr w:type="spellStart"/>
      <w:r w:rsidRPr="00A75FB8">
        <w:rPr>
          <w:b/>
          <w:bCs/>
        </w:rPr>
        <w:t>vars</w:t>
      </w:r>
      <w:proofErr w:type="spellEnd"/>
      <w:r>
        <w:t xml:space="preserve"> parameter. Then we use the </w:t>
      </w:r>
      <w:proofErr w:type="spellStart"/>
      <w:r>
        <w:t>napalm_ping</w:t>
      </w:r>
      <w:proofErr w:type="spellEnd"/>
      <w:r>
        <w:t xml:space="preserve"> module to connect to the MPLS PE devices in our topology to execute Ping from all these PE nodes towards the destination that we specified (in our case this is the loopback for our RR router). We store all this data in a variable called </w:t>
      </w:r>
      <w:proofErr w:type="spellStart"/>
      <w:r w:rsidRPr="00A75FB8">
        <w:rPr>
          <w:b/>
          <w:bCs/>
        </w:rPr>
        <w:t>rr_ping</w:t>
      </w:r>
      <w:proofErr w:type="spellEnd"/>
      <w:r>
        <w:t>.</w:t>
      </w:r>
    </w:p>
    <w:p w14:paraId="52A2F638" w14:textId="19FE9AF1" w:rsidR="00A75FB8" w:rsidRDefault="00A75FB8" w:rsidP="00A75FB8">
      <w:pPr>
        <w:spacing w:before="100" w:beforeAutospacing="1" w:after="100" w:afterAutospacing="1" w:line="480" w:lineRule="atLeast"/>
      </w:pPr>
      <w:r>
        <w:t xml:space="preserve">Below is a snippet of the output returned from </w:t>
      </w:r>
      <w:proofErr w:type="spellStart"/>
      <w:r>
        <w:t>napalm_ping</w:t>
      </w:r>
      <w:proofErr w:type="spellEnd"/>
      <w:r>
        <w:t xml:space="preserve"> </w:t>
      </w:r>
    </w:p>
    <w:p w14:paraId="4843A6EB"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ping_results</w:t>
      </w:r>
      <w:proofErr w:type="spellEnd"/>
      <w:r w:rsidRPr="0052723C">
        <w:rPr>
          <w:lang w:val="en-US"/>
        </w:rPr>
        <w:t>": {</w:t>
      </w:r>
    </w:p>
    <w:p w14:paraId="666770E4" w14:textId="77777777" w:rsidR="0052723C" w:rsidRPr="0052723C" w:rsidRDefault="0052723C" w:rsidP="0052723C">
      <w:pPr>
        <w:pStyle w:val="Quote"/>
        <w:rPr>
          <w:lang w:val="en-US"/>
        </w:rPr>
      </w:pPr>
      <w:r w:rsidRPr="0052723C">
        <w:rPr>
          <w:lang w:val="en-US"/>
        </w:rPr>
        <w:t xml:space="preserve">            "success": {</w:t>
      </w:r>
    </w:p>
    <w:p w14:paraId="2962CDC5"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packet_loss</w:t>
      </w:r>
      <w:proofErr w:type="spellEnd"/>
      <w:r w:rsidRPr="0052723C">
        <w:rPr>
          <w:lang w:val="en-US"/>
        </w:rPr>
        <w:t>": 0,</w:t>
      </w:r>
    </w:p>
    <w:p w14:paraId="4E7CCA78"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probes_sent</w:t>
      </w:r>
      <w:proofErr w:type="spellEnd"/>
      <w:r w:rsidRPr="0052723C">
        <w:rPr>
          <w:lang w:val="en-US"/>
        </w:rPr>
        <w:t>": 2,</w:t>
      </w:r>
    </w:p>
    <w:p w14:paraId="24703782" w14:textId="77777777" w:rsidR="0052723C" w:rsidRPr="0052723C" w:rsidRDefault="0052723C" w:rsidP="0052723C">
      <w:pPr>
        <w:pStyle w:val="Quote"/>
        <w:rPr>
          <w:lang w:val="en-US"/>
        </w:rPr>
      </w:pPr>
      <w:r w:rsidRPr="0052723C">
        <w:rPr>
          <w:lang w:val="en-US"/>
        </w:rPr>
        <w:t xml:space="preserve">                "results": [</w:t>
      </w:r>
    </w:p>
    <w:p w14:paraId="000E4EDF" w14:textId="77777777" w:rsidR="0052723C" w:rsidRPr="0052723C" w:rsidRDefault="0052723C" w:rsidP="0052723C">
      <w:pPr>
        <w:pStyle w:val="Quote"/>
        <w:rPr>
          <w:lang w:val="en-US"/>
        </w:rPr>
      </w:pPr>
      <w:r w:rsidRPr="0052723C">
        <w:rPr>
          <w:lang w:val="en-US"/>
        </w:rPr>
        <w:t xml:space="preserve">                    {</w:t>
      </w:r>
    </w:p>
    <w:p w14:paraId="3FF46FEB"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ip_address</w:t>
      </w:r>
      <w:proofErr w:type="spellEnd"/>
      <w:r w:rsidRPr="0052723C">
        <w:rPr>
          <w:lang w:val="en-US"/>
        </w:rPr>
        <w:t>": "10.100.1.254",</w:t>
      </w:r>
    </w:p>
    <w:p w14:paraId="1F7658F9"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w:t>
      </w:r>
      <w:proofErr w:type="spellEnd"/>
      <w:r w:rsidRPr="0052723C">
        <w:rPr>
          <w:lang w:val="en-US"/>
        </w:rPr>
        <w:t>": 2.808</w:t>
      </w:r>
    </w:p>
    <w:p w14:paraId="1A401E54" w14:textId="77777777" w:rsidR="0052723C" w:rsidRPr="0052723C" w:rsidRDefault="0052723C" w:rsidP="0052723C">
      <w:pPr>
        <w:pStyle w:val="Quote"/>
        <w:rPr>
          <w:lang w:val="en-US"/>
        </w:rPr>
      </w:pPr>
      <w:r w:rsidRPr="0052723C">
        <w:rPr>
          <w:lang w:val="en-US"/>
        </w:rPr>
        <w:t xml:space="preserve">                    },</w:t>
      </w:r>
    </w:p>
    <w:p w14:paraId="28D83623" w14:textId="77777777" w:rsidR="0052723C" w:rsidRPr="0052723C" w:rsidRDefault="0052723C" w:rsidP="0052723C">
      <w:pPr>
        <w:pStyle w:val="Quote"/>
        <w:rPr>
          <w:lang w:val="en-US"/>
        </w:rPr>
      </w:pPr>
      <w:r w:rsidRPr="0052723C">
        <w:rPr>
          <w:lang w:val="en-US"/>
        </w:rPr>
        <w:t xml:space="preserve">                    {</w:t>
      </w:r>
    </w:p>
    <w:p w14:paraId="09A1AA58"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ip_address</w:t>
      </w:r>
      <w:proofErr w:type="spellEnd"/>
      <w:r w:rsidRPr="0052723C">
        <w:rPr>
          <w:lang w:val="en-US"/>
        </w:rPr>
        <w:t>": "10.100.1.254",</w:t>
      </w:r>
    </w:p>
    <w:p w14:paraId="1A10AC57"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w:t>
      </w:r>
      <w:proofErr w:type="spellEnd"/>
      <w:r w:rsidRPr="0052723C">
        <w:rPr>
          <w:lang w:val="en-US"/>
        </w:rPr>
        <w:t>": 1.91</w:t>
      </w:r>
    </w:p>
    <w:p w14:paraId="0CB04C31" w14:textId="77777777" w:rsidR="0052723C" w:rsidRPr="0052723C" w:rsidRDefault="0052723C" w:rsidP="0052723C">
      <w:pPr>
        <w:pStyle w:val="Quote"/>
        <w:rPr>
          <w:lang w:val="en-US"/>
        </w:rPr>
      </w:pPr>
      <w:r w:rsidRPr="0052723C">
        <w:rPr>
          <w:lang w:val="en-US"/>
        </w:rPr>
        <w:t xml:space="preserve">                    }</w:t>
      </w:r>
    </w:p>
    <w:p w14:paraId="6267AB52" w14:textId="77777777" w:rsidR="0052723C" w:rsidRPr="0052723C" w:rsidRDefault="0052723C" w:rsidP="0052723C">
      <w:pPr>
        <w:pStyle w:val="Quote"/>
        <w:rPr>
          <w:lang w:val="en-US"/>
        </w:rPr>
      </w:pPr>
      <w:r w:rsidRPr="0052723C">
        <w:rPr>
          <w:lang w:val="en-US"/>
        </w:rPr>
        <w:t xml:space="preserve">                ],</w:t>
      </w:r>
    </w:p>
    <w:p w14:paraId="3E24597B"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rtt_avg</w:t>
      </w:r>
      <w:proofErr w:type="spellEnd"/>
      <w:r w:rsidRPr="0052723C">
        <w:rPr>
          <w:lang w:val="en-US"/>
        </w:rPr>
        <w:t>": 2.359,</w:t>
      </w:r>
    </w:p>
    <w:p w14:paraId="1389A4B8"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rtt_max</w:t>
      </w:r>
      <w:proofErr w:type="spellEnd"/>
      <w:r w:rsidRPr="0052723C">
        <w:rPr>
          <w:lang w:val="en-US"/>
        </w:rPr>
        <w:t>": 2.808,</w:t>
      </w:r>
    </w:p>
    <w:p w14:paraId="2280E2F0"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rtt_min</w:t>
      </w:r>
      <w:proofErr w:type="spellEnd"/>
      <w:r w:rsidRPr="0052723C">
        <w:rPr>
          <w:lang w:val="en-US"/>
        </w:rPr>
        <w:t>": 1.91,</w:t>
      </w:r>
    </w:p>
    <w:p w14:paraId="458EDE97"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rtt_stddev</w:t>
      </w:r>
      <w:proofErr w:type="spellEnd"/>
      <w:r w:rsidRPr="0052723C">
        <w:rPr>
          <w:lang w:val="en-US"/>
        </w:rPr>
        <w:t>": 0.449</w:t>
      </w:r>
    </w:p>
    <w:p w14:paraId="14FE12B0" w14:textId="77777777" w:rsidR="0052723C" w:rsidRPr="0052723C" w:rsidRDefault="0052723C" w:rsidP="0052723C">
      <w:pPr>
        <w:pStyle w:val="Quote"/>
        <w:rPr>
          <w:lang w:val="en-US"/>
        </w:rPr>
      </w:pPr>
      <w:r w:rsidRPr="0052723C">
        <w:rPr>
          <w:lang w:val="en-US"/>
        </w:rPr>
        <w:t xml:space="preserve">            }</w:t>
      </w:r>
    </w:p>
    <w:p w14:paraId="18347347" w14:textId="5E40DCB1" w:rsidR="00A75FB8" w:rsidRPr="00A75FB8" w:rsidRDefault="0052723C" w:rsidP="0052723C">
      <w:pPr>
        <w:pStyle w:val="Quote"/>
        <w:rPr>
          <w:lang w:val="en-US"/>
        </w:rPr>
      </w:pPr>
      <w:r>
        <w:rPr>
          <w:lang w:val="en-US"/>
        </w:rPr>
        <w:t xml:space="preserve">        }</w:t>
      </w:r>
    </w:p>
    <w:p w14:paraId="14C22E4A" w14:textId="6EEA95BD" w:rsidR="00A75FB8" w:rsidRDefault="00A75FB8" w:rsidP="00A75FB8">
      <w:pPr>
        <w:spacing w:before="100" w:beforeAutospacing="1" w:after="100" w:afterAutospacing="1" w:line="480" w:lineRule="atLeast"/>
      </w:pPr>
      <w:r>
        <w:t xml:space="preserve">Finally, we use the assert module to validate and compare the results returned by NAPALM against our </w:t>
      </w:r>
      <w:r w:rsidR="0052723C">
        <w:t>requirements</w:t>
      </w:r>
      <w:r>
        <w:t xml:space="preserve"> </w:t>
      </w:r>
      <w:proofErr w:type="gramStart"/>
      <w:r>
        <w:t>( ping</w:t>
      </w:r>
      <w:proofErr w:type="gramEnd"/>
      <w:r>
        <w:t xml:space="preserve"> is successful, no packet loss and delay less than </w:t>
      </w:r>
      <w:proofErr w:type="spellStart"/>
      <w:r>
        <w:t>max_delay</w:t>
      </w:r>
      <w:proofErr w:type="spellEnd"/>
      <w:r>
        <w:t>)</w:t>
      </w:r>
    </w:p>
    <w:p w14:paraId="5B208E68" w14:textId="77777777" w:rsidR="0052723C" w:rsidRDefault="0052723C" w:rsidP="00A75FB8">
      <w:pPr>
        <w:spacing w:before="100" w:beforeAutospacing="1" w:after="100" w:afterAutospacing="1" w:line="480" w:lineRule="atLeast"/>
      </w:pPr>
    </w:p>
    <w:p w14:paraId="24DF8A67" w14:textId="77777777" w:rsidR="00A75FB8" w:rsidRDefault="00A75FB8" w:rsidP="00A75FB8">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 xml:space="preserve">See </w:t>
      </w:r>
      <w:proofErr w:type="gramStart"/>
      <w:r>
        <w:rPr>
          <w:rFonts w:ascii="Arial" w:eastAsia="Times New Roman" w:hAnsi="Arial" w:cs="Arial"/>
          <w:b/>
          <w:bCs/>
          <w:color w:val="333333"/>
          <w:sz w:val="36"/>
          <w:szCs w:val="36"/>
        </w:rPr>
        <w:t>Also</w:t>
      </w:r>
      <w:r w:rsidRPr="00D2366F">
        <w:rPr>
          <w:rFonts w:ascii="Arial" w:eastAsia="Times New Roman" w:hAnsi="Arial" w:cs="Arial"/>
          <w:b/>
          <w:bCs/>
          <w:color w:val="333333"/>
          <w:sz w:val="36"/>
          <w:szCs w:val="36"/>
        </w:rPr>
        <w:t>..</w:t>
      </w:r>
      <w:proofErr w:type="gramEnd"/>
    </w:p>
    <w:p w14:paraId="531A7A88" w14:textId="2E97FC2C" w:rsidR="0052723C" w:rsidRDefault="0052723C" w:rsidP="0052723C">
      <w:r>
        <w:lastRenderedPageBreak/>
        <w:t xml:space="preserve">For more information and the other parameters supported by </w:t>
      </w:r>
      <w:proofErr w:type="spellStart"/>
      <w:r>
        <w:t>napalm_ping</w:t>
      </w:r>
      <w:proofErr w:type="spellEnd"/>
      <w:r>
        <w:t xml:space="preserve"> please check the below URL</w:t>
      </w:r>
    </w:p>
    <w:p w14:paraId="08B5B4B9" w14:textId="013C402A" w:rsidR="0052723C" w:rsidRDefault="006D5647" w:rsidP="0052723C">
      <w:hyperlink r:id="rId14" w:history="1">
        <w:r w:rsidR="0052723C">
          <w:rPr>
            <w:rStyle w:val="Hyperlink"/>
          </w:rPr>
          <w:t>https://napalm.readthedocs.io/en/latest/integrations/ansible/modules/napalm_ping/</w:t>
        </w:r>
      </w:hyperlink>
    </w:p>
    <w:p w14:paraId="46036361" w14:textId="3F21E243" w:rsidR="00875D16" w:rsidRPr="00A75FB8" w:rsidRDefault="00875D16" w:rsidP="00A75FB8">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91BAD60" w14:textId="3ACBB067" w:rsidR="00633163"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5A224D">
        <w:rPr>
          <w:rFonts w:ascii="Arial" w:eastAsia="Times New Roman" w:hAnsi="Arial" w:cs="Arial"/>
          <w:b/>
          <w:bCs/>
          <w:color w:val="333333"/>
          <w:kern w:val="36"/>
          <w:sz w:val="48"/>
          <w:szCs w:val="48"/>
        </w:rPr>
        <w:lastRenderedPageBreak/>
        <w:t>Validating Network reachability using NAPALM</w:t>
      </w:r>
    </w:p>
    <w:p w14:paraId="2D9506C9" w14:textId="2B6C28C2" w:rsidR="0021344C" w:rsidRPr="00D2366F" w:rsidRDefault="00490862" w:rsidP="00B466C6">
      <w:r>
        <w:t xml:space="preserve">In this recipe, we will outline how to </w:t>
      </w:r>
      <w:r w:rsidR="00B466C6">
        <w:t>utilize NAPALM and its Ansible modules to validate network reachability across the network. This validation performs ping from the managed devices to the destination that we specify in order to make sure that forwarding path across the network is working as expected.</w:t>
      </w:r>
    </w:p>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652A3D73" w:rsidR="00C347E7" w:rsidRPr="00B46522" w:rsidRDefault="00B46522" w:rsidP="00B46522">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in place and Network reachability between the Ansible controller and the Network is established. Finally, The Network is configured as per the previously outline recipe.</w:t>
      </w:r>
    </w:p>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07EAE98F" w14:textId="3716A5F6" w:rsidR="001D353A" w:rsidRDefault="00B466C6" w:rsidP="00AD7FD5">
      <w:pPr>
        <w:pStyle w:val="ListParagraph"/>
        <w:numPr>
          <w:ilvl w:val="0"/>
          <w:numId w:val="28"/>
        </w:numPr>
        <w:spacing w:after="0"/>
      </w:pPr>
      <w:r>
        <w:t xml:space="preserve">Create a new playbook </w:t>
      </w:r>
      <w:proofErr w:type="spellStart"/>
      <w:r>
        <w:t>pb_napalm_ping.yml</w:t>
      </w:r>
      <w:proofErr w:type="spellEnd"/>
      <w:r>
        <w:t xml:space="preserve"> with the below contents</w:t>
      </w:r>
    </w:p>
    <w:p w14:paraId="2ED71B32" w14:textId="14145F8A" w:rsidR="001D353A" w:rsidRDefault="001D353A" w:rsidP="001D353A">
      <w:pPr>
        <w:spacing w:after="0"/>
      </w:pPr>
    </w:p>
    <w:p w14:paraId="6CA1E44E" w14:textId="075BC99B" w:rsidR="001D353A" w:rsidRDefault="001D353A" w:rsidP="001D353A">
      <w:pPr>
        <w:spacing w:after="0"/>
      </w:pPr>
    </w:p>
    <w:p w14:paraId="7E2C4EFA" w14:textId="77777777" w:rsidR="00B466C6" w:rsidRPr="00B466C6" w:rsidRDefault="001D353A" w:rsidP="00B466C6">
      <w:pPr>
        <w:pStyle w:val="Quote"/>
        <w:rPr>
          <w:rFonts w:ascii="Lucida Console" w:hAnsi="Lucida Console" w:cs="Lucida Console"/>
          <w:sz w:val="24"/>
          <w:szCs w:val="24"/>
          <w:lang w:val="en-US"/>
        </w:rPr>
      </w:pPr>
      <w:r>
        <w:t>$</w:t>
      </w:r>
      <w:r w:rsidRPr="003454B3">
        <w:t xml:space="preserve"> </w:t>
      </w:r>
      <w:r w:rsidRPr="00D93548">
        <w:t xml:space="preserve">cat </w:t>
      </w:r>
      <w:r w:rsidR="00B466C6" w:rsidRPr="00B466C6">
        <w:rPr>
          <w:rFonts w:ascii="Lucida Console" w:hAnsi="Lucida Console" w:cs="Lucida Console"/>
          <w:sz w:val="24"/>
          <w:szCs w:val="24"/>
          <w:lang w:val="en-US"/>
        </w:rPr>
        <w:t xml:space="preserve">cat </w:t>
      </w:r>
      <w:proofErr w:type="spellStart"/>
      <w:r w:rsidR="00B466C6" w:rsidRPr="00B466C6">
        <w:rPr>
          <w:rFonts w:ascii="Lucida Console" w:hAnsi="Lucida Console" w:cs="Lucida Console"/>
          <w:sz w:val="24"/>
          <w:szCs w:val="24"/>
          <w:lang w:val="en-US"/>
        </w:rPr>
        <w:t>pb_napalm_ping.yml</w:t>
      </w:r>
      <w:proofErr w:type="spellEnd"/>
    </w:p>
    <w:p w14:paraId="0058FAE1" w14:textId="0FF66652" w:rsidR="00B466C6" w:rsidRPr="00B466C6" w:rsidRDefault="00B466C6" w:rsidP="00B466C6">
      <w:pPr>
        <w:pStyle w:val="Quote"/>
        <w:rPr>
          <w:lang w:val="en-US"/>
        </w:rPr>
      </w:pPr>
      <w:r>
        <w:br/>
      </w:r>
      <w:r w:rsidRPr="00B466C6">
        <w:rPr>
          <w:lang w:val="en-US"/>
        </w:rPr>
        <w:t>---</w:t>
      </w:r>
    </w:p>
    <w:p w14:paraId="709D2755" w14:textId="77777777" w:rsidR="00B466C6" w:rsidRPr="00B466C6" w:rsidRDefault="00B466C6" w:rsidP="00B466C6">
      <w:pPr>
        <w:pStyle w:val="Quote"/>
        <w:rPr>
          <w:lang w:val="en-US"/>
        </w:rPr>
      </w:pPr>
      <w:r w:rsidRPr="00B466C6">
        <w:rPr>
          <w:lang w:val="en-US"/>
        </w:rPr>
        <w:t>- name: " Validation Traffic Forwarding with NAPALM"</w:t>
      </w:r>
    </w:p>
    <w:p w14:paraId="57FADE6A" w14:textId="77777777" w:rsidR="00B466C6" w:rsidRPr="00B466C6" w:rsidRDefault="00B466C6" w:rsidP="00B466C6">
      <w:pPr>
        <w:pStyle w:val="Quote"/>
        <w:rPr>
          <w:lang w:val="en-US"/>
        </w:rPr>
      </w:pPr>
      <w:r w:rsidRPr="00B466C6">
        <w:rPr>
          <w:lang w:val="en-US"/>
        </w:rPr>
        <w:t xml:space="preserve">  hosts: </w:t>
      </w:r>
      <w:proofErr w:type="spellStart"/>
      <w:r w:rsidRPr="00B466C6">
        <w:rPr>
          <w:lang w:val="en-US"/>
        </w:rPr>
        <w:t>pe</w:t>
      </w:r>
      <w:proofErr w:type="spellEnd"/>
    </w:p>
    <w:p w14:paraId="4E337E5F"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vars</w:t>
      </w:r>
      <w:proofErr w:type="spellEnd"/>
      <w:r w:rsidRPr="00B466C6">
        <w:rPr>
          <w:lang w:val="en-US"/>
        </w:rPr>
        <w:t>:</w:t>
      </w:r>
    </w:p>
    <w:p w14:paraId="2883D1A3"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rr</w:t>
      </w:r>
      <w:proofErr w:type="spellEnd"/>
      <w:r w:rsidRPr="00B466C6">
        <w:rPr>
          <w:lang w:val="en-US"/>
        </w:rPr>
        <w:t>: 10.100.1.254</w:t>
      </w:r>
    </w:p>
    <w:p w14:paraId="640E2CDC"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max_delay</w:t>
      </w:r>
      <w:proofErr w:type="spellEnd"/>
      <w:r w:rsidRPr="00B466C6">
        <w:rPr>
          <w:lang w:val="en-US"/>
        </w:rPr>
        <w:t xml:space="preserve">: 5   # This is 5 </w:t>
      </w:r>
      <w:proofErr w:type="spellStart"/>
      <w:r w:rsidRPr="00B466C6">
        <w:rPr>
          <w:lang w:val="en-US"/>
        </w:rPr>
        <w:t>msec</w:t>
      </w:r>
      <w:proofErr w:type="spellEnd"/>
    </w:p>
    <w:p w14:paraId="0EDBDB2D" w14:textId="77777777" w:rsidR="00B466C6" w:rsidRPr="00B466C6" w:rsidRDefault="00B466C6" w:rsidP="00B466C6">
      <w:pPr>
        <w:pStyle w:val="Quote"/>
        <w:rPr>
          <w:lang w:val="en-US"/>
        </w:rPr>
      </w:pPr>
      <w:r w:rsidRPr="00B466C6">
        <w:rPr>
          <w:lang w:val="en-US"/>
        </w:rPr>
        <w:t xml:space="preserve">  tasks:</w:t>
      </w:r>
    </w:p>
    <w:p w14:paraId="23740C5D" w14:textId="360F6F45" w:rsidR="00B466C6" w:rsidRPr="00B466C6" w:rsidRDefault="00B466C6" w:rsidP="00B466C6">
      <w:pPr>
        <w:pStyle w:val="Quote"/>
        <w:rPr>
          <w:lang w:val="en-US"/>
        </w:rPr>
      </w:pPr>
      <w:r w:rsidRPr="00B466C6">
        <w:rPr>
          <w:lang w:val="en-US"/>
        </w:rPr>
        <w:t xml:space="preserve">    - name: "P1T1: Ping Remote Destination using NAPALM"</w:t>
      </w:r>
    </w:p>
    <w:p w14:paraId="360B1C69"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napalm_ping</w:t>
      </w:r>
      <w:proofErr w:type="spellEnd"/>
      <w:r w:rsidRPr="00B466C6">
        <w:rPr>
          <w:lang w:val="en-US"/>
        </w:rPr>
        <w:t>:</w:t>
      </w:r>
    </w:p>
    <w:p w14:paraId="634DACB4" w14:textId="77777777" w:rsidR="00B466C6" w:rsidRPr="00B466C6" w:rsidRDefault="00B466C6" w:rsidP="00B466C6">
      <w:pPr>
        <w:pStyle w:val="Quote"/>
        <w:rPr>
          <w:lang w:val="en-US"/>
        </w:rPr>
      </w:pPr>
      <w:r w:rsidRPr="00B466C6">
        <w:rPr>
          <w:lang w:val="en-US"/>
        </w:rPr>
        <w:t xml:space="preserve">        hostname: "</w:t>
      </w:r>
      <w:proofErr w:type="gramStart"/>
      <w:r w:rsidRPr="00B466C6">
        <w:rPr>
          <w:lang w:val="en-US"/>
        </w:rPr>
        <w:t xml:space="preserve">{{ </w:t>
      </w:r>
      <w:proofErr w:type="spellStart"/>
      <w:r w:rsidRPr="00B466C6">
        <w:rPr>
          <w:lang w:val="en-US"/>
        </w:rPr>
        <w:t>ansible</w:t>
      </w:r>
      <w:proofErr w:type="gramEnd"/>
      <w:r w:rsidRPr="00B466C6">
        <w:rPr>
          <w:lang w:val="en-US"/>
        </w:rPr>
        <w:t>_host</w:t>
      </w:r>
      <w:proofErr w:type="spellEnd"/>
      <w:r w:rsidRPr="00B466C6">
        <w:rPr>
          <w:lang w:val="en-US"/>
        </w:rPr>
        <w:t xml:space="preserve"> }}"</w:t>
      </w:r>
    </w:p>
    <w:p w14:paraId="35E756F3" w14:textId="77777777" w:rsidR="00B466C6" w:rsidRPr="00B466C6" w:rsidRDefault="00B466C6" w:rsidP="00B466C6">
      <w:pPr>
        <w:pStyle w:val="Quote"/>
        <w:rPr>
          <w:lang w:val="en-US"/>
        </w:rPr>
      </w:pPr>
      <w:r w:rsidRPr="00B466C6">
        <w:rPr>
          <w:lang w:val="en-US"/>
        </w:rPr>
        <w:t xml:space="preserve">        username: "</w:t>
      </w:r>
      <w:proofErr w:type="gramStart"/>
      <w:r w:rsidRPr="00B466C6">
        <w:rPr>
          <w:lang w:val="en-US"/>
        </w:rPr>
        <w:t xml:space="preserve">{{ </w:t>
      </w:r>
      <w:proofErr w:type="spellStart"/>
      <w:r w:rsidRPr="00B466C6">
        <w:rPr>
          <w:lang w:val="en-US"/>
        </w:rPr>
        <w:t>ansible</w:t>
      </w:r>
      <w:proofErr w:type="gramEnd"/>
      <w:r w:rsidRPr="00B466C6">
        <w:rPr>
          <w:lang w:val="en-US"/>
        </w:rPr>
        <w:t>_user</w:t>
      </w:r>
      <w:proofErr w:type="spellEnd"/>
      <w:r w:rsidRPr="00B466C6">
        <w:rPr>
          <w:lang w:val="en-US"/>
        </w:rPr>
        <w:t xml:space="preserve"> }}"</w:t>
      </w:r>
    </w:p>
    <w:p w14:paraId="06FF6ECA" w14:textId="77777777" w:rsidR="00B466C6" w:rsidRPr="00B466C6" w:rsidRDefault="00B466C6" w:rsidP="00B466C6">
      <w:pPr>
        <w:pStyle w:val="Quote"/>
        <w:rPr>
          <w:lang w:val="en-US"/>
        </w:rPr>
      </w:pPr>
      <w:r w:rsidRPr="00B466C6">
        <w:rPr>
          <w:lang w:val="en-US"/>
        </w:rPr>
        <w:t xml:space="preserve">        password: "</w:t>
      </w:r>
      <w:proofErr w:type="gramStart"/>
      <w:r w:rsidRPr="00B466C6">
        <w:rPr>
          <w:lang w:val="en-US"/>
        </w:rPr>
        <w:t xml:space="preserve">{{ </w:t>
      </w:r>
      <w:proofErr w:type="spellStart"/>
      <w:r w:rsidRPr="00B466C6">
        <w:rPr>
          <w:lang w:val="en-US"/>
        </w:rPr>
        <w:t>ansible</w:t>
      </w:r>
      <w:proofErr w:type="gramEnd"/>
      <w:r w:rsidRPr="00B466C6">
        <w:rPr>
          <w:lang w:val="en-US"/>
        </w:rPr>
        <w:t>_ssh_pass</w:t>
      </w:r>
      <w:proofErr w:type="spellEnd"/>
      <w:r w:rsidRPr="00B466C6">
        <w:rPr>
          <w:lang w:val="en-US"/>
        </w:rPr>
        <w:t xml:space="preserve"> }}"</w:t>
      </w:r>
    </w:p>
    <w:p w14:paraId="1049EBF1"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dev_os</w:t>
      </w:r>
      <w:proofErr w:type="spellEnd"/>
      <w:r w:rsidRPr="00B466C6">
        <w:rPr>
          <w:lang w:val="en-US"/>
        </w:rPr>
        <w:t>: "</w:t>
      </w:r>
      <w:proofErr w:type="gramStart"/>
      <w:r w:rsidRPr="00B466C6">
        <w:rPr>
          <w:lang w:val="en-US"/>
        </w:rPr>
        <w:t xml:space="preserve">{{ </w:t>
      </w:r>
      <w:proofErr w:type="spellStart"/>
      <w:r w:rsidRPr="00B466C6">
        <w:rPr>
          <w:lang w:val="en-US"/>
        </w:rPr>
        <w:t>ansible</w:t>
      </w:r>
      <w:proofErr w:type="gramEnd"/>
      <w:r w:rsidRPr="00B466C6">
        <w:rPr>
          <w:lang w:val="en-US"/>
        </w:rPr>
        <w:t>_network_os</w:t>
      </w:r>
      <w:proofErr w:type="spellEnd"/>
      <w:r w:rsidRPr="00B466C6">
        <w:rPr>
          <w:lang w:val="en-US"/>
        </w:rPr>
        <w:t xml:space="preserve"> }}"</w:t>
      </w:r>
    </w:p>
    <w:p w14:paraId="7EED24A2" w14:textId="77777777" w:rsidR="00B466C6" w:rsidRPr="00B466C6" w:rsidRDefault="00B466C6" w:rsidP="00B466C6">
      <w:pPr>
        <w:pStyle w:val="Quote"/>
        <w:rPr>
          <w:lang w:val="en-US"/>
        </w:rPr>
      </w:pPr>
      <w:r w:rsidRPr="00B466C6">
        <w:rPr>
          <w:lang w:val="en-US"/>
        </w:rPr>
        <w:t xml:space="preserve">        destination: "</w:t>
      </w:r>
      <w:proofErr w:type="gramStart"/>
      <w:r w:rsidRPr="00B466C6">
        <w:rPr>
          <w:lang w:val="en-US"/>
        </w:rPr>
        <w:t xml:space="preserve">{{ </w:t>
      </w:r>
      <w:proofErr w:type="spellStart"/>
      <w:r w:rsidRPr="00B466C6">
        <w:rPr>
          <w:lang w:val="en-US"/>
        </w:rPr>
        <w:t>rr</w:t>
      </w:r>
      <w:proofErr w:type="spellEnd"/>
      <w:proofErr w:type="gramEnd"/>
      <w:r w:rsidRPr="00B466C6">
        <w:rPr>
          <w:lang w:val="en-US"/>
        </w:rPr>
        <w:t xml:space="preserve"> }}"</w:t>
      </w:r>
    </w:p>
    <w:p w14:paraId="6AA361DF" w14:textId="77777777" w:rsidR="00B466C6" w:rsidRPr="00B466C6" w:rsidRDefault="00B466C6" w:rsidP="00B466C6">
      <w:pPr>
        <w:pStyle w:val="Quote"/>
        <w:rPr>
          <w:lang w:val="en-US"/>
        </w:rPr>
      </w:pPr>
      <w:r w:rsidRPr="00B466C6">
        <w:rPr>
          <w:lang w:val="en-US"/>
        </w:rPr>
        <w:t xml:space="preserve">        count: 2</w:t>
      </w:r>
    </w:p>
    <w:p w14:paraId="78D09483" w14:textId="78BDF060" w:rsidR="001D353A" w:rsidRPr="001D353A" w:rsidRDefault="00B466C6" w:rsidP="00B466C6">
      <w:pPr>
        <w:pStyle w:val="Quote"/>
        <w:rPr>
          <w:lang w:val="en-US"/>
        </w:rPr>
      </w:pPr>
      <w:r>
        <w:rPr>
          <w:lang w:val="en-US"/>
        </w:rPr>
        <w:t xml:space="preserve">      register: </w:t>
      </w:r>
      <w:proofErr w:type="spellStart"/>
      <w:r>
        <w:rPr>
          <w:lang w:val="en-US"/>
        </w:rPr>
        <w:t>rr_ping</w:t>
      </w:r>
      <w:proofErr w:type="spellEnd"/>
    </w:p>
    <w:p w14:paraId="634BBCCA" w14:textId="7126B875" w:rsidR="001D353A" w:rsidRDefault="001D353A" w:rsidP="001D353A">
      <w:pPr>
        <w:spacing w:after="0"/>
      </w:pPr>
    </w:p>
    <w:p w14:paraId="37BEBB51" w14:textId="00608658" w:rsidR="00B7087A" w:rsidRDefault="00B466C6" w:rsidP="00AD7FD5">
      <w:pPr>
        <w:pStyle w:val="ListParagraph"/>
        <w:numPr>
          <w:ilvl w:val="0"/>
          <w:numId w:val="28"/>
        </w:numPr>
        <w:spacing w:after="0"/>
      </w:pPr>
      <w:r>
        <w:lastRenderedPageBreak/>
        <w:t>Update the playbook with the validation tasks as shown below</w:t>
      </w:r>
      <w:r w:rsidR="001D353A">
        <w:br/>
      </w:r>
    </w:p>
    <w:p w14:paraId="37051E2B" w14:textId="77777777" w:rsidR="00B466C6" w:rsidRPr="00B466C6" w:rsidRDefault="003454B3" w:rsidP="00B466C6">
      <w:pPr>
        <w:pStyle w:val="Quote"/>
        <w:rPr>
          <w:lang w:val="en-US"/>
        </w:rPr>
      </w:pPr>
      <w:r>
        <w:t>$</w:t>
      </w:r>
      <w:r w:rsidRPr="003454B3">
        <w:t xml:space="preserve"> </w:t>
      </w:r>
      <w:r w:rsidR="00B466C6">
        <w:t>cat</w:t>
      </w:r>
      <w:r w:rsidR="00B466C6" w:rsidRPr="00B466C6">
        <w:rPr>
          <w:rFonts w:ascii="Lucida Console" w:hAnsi="Lucida Console" w:cs="Lucida Console"/>
          <w:sz w:val="24"/>
          <w:szCs w:val="24"/>
          <w:lang w:val="en-US"/>
        </w:rPr>
        <w:t xml:space="preserve"> </w:t>
      </w:r>
      <w:proofErr w:type="spellStart"/>
      <w:r w:rsidR="00B466C6" w:rsidRPr="00B466C6">
        <w:rPr>
          <w:rFonts w:ascii="Lucida Console" w:hAnsi="Lucida Console" w:cs="Lucida Console"/>
          <w:sz w:val="24"/>
          <w:szCs w:val="24"/>
          <w:lang w:val="en-US"/>
        </w:rPr>
        <w:t>pb_napalm_ping.yml</w:t>
      </w:r>
      <w:proofErr w:type="spellEnd"/>
      <w:r w:rsidR="001D353A">
        <w:br/>
      </w:r>
      <w:r w:rsidR="00B466C6">
        <w:br/>
      </w:r>
      <w:r w:rsidR="00B466C6" w:rsidRPr="00FF6809">
        <w:rPr>
          <w:rFonts w:ascii="Lucida Console" w:hAnsi="Lucida Console" w:cs="Lucida Console"/>
          <w:sz w:val="20"/>
          <w:szCs w:val="20"/>
          <w:highlight w:val="yellow"/>
        </w:rPr>
        <w:t>&lt; -- Output Omitted for brevity --&gt;</w:t>
      </w:r>
      <w:r w:rsidR="001D353A">
        <w:br/>
      </w:r>
      <w:r w:rsidR="00B466C6">
        <w:rPr>
          <w:lang w:val="en-US"/>
        </w:rPr>
        <w:br/>
      </w:r>
      <w:r w:rsidR="00B466C6" w:rsidRPr="00B466C6">
        <w:rPr>
          <w:lang w:val="en-US"/>
        </w:rPr>
        <w:t xml:space="preserve">    - name: Validate Packet Loss is Zero and No Delay</w:t>
      </w:r>
    </w:p>
    <w:p w14:paraId="5A631848" w14:textId="77777777" w:rsidR="00B466C6" w:rsidRPr="00B466C6" w:rsidRDefault="00B466C6" w:rsidP="00B466C6">
      <w:pPr>
        <w:pStyle w:val="Quote"/>
        <w:rPr>
          <w:lang w:val="en-US"/>
        </w:rPr>
      </w:pPr>
      <w:r w:rsidRPr="00B466C6">
        <w:rPr>
          <w:lang w:val="en-US"/>
        </w:rPr>
        <w:t xml:space="preserve">      assert:</w:t>
      </w:r>
    </w:p>
    <w:p w14:paraId="26A778FF" w14:textId="77777777" w:rsidR="00B466C6" w:rsidRPr="00B466C6" w:rsidRDefault="00B466C6" w:rsidP="00B466C6">
      <w:pPr>
        <w:pStyle w:val="Quote"/>
        <w:rPr>
          <w:lang w:val="en-US"/>
        </w:rPr>
      </w:pPr>
      <w:r w:rsidRPr="00B466C6">
        <w:rPr>
          <w:lang w:val="en-US"/>
        </w:rPr>
        <w:t xml:space="preserve">        that:</w:t>
      </w:r>
    </w:p>
    <w:p w14:paraId="01D98543" w14:textId="77777777" w:rsidR="00B466C6" w:rsidRPr="00B466C6" w:rsidRDefault="00B466C6" w:rsidP="00B466C6">
      <w:pPr>
        <w:pStyle w:val="Quote"/>
        <w:rPr>
          <w:lang w:val="en-US"/>
        </w:rPr>
      </w:pPr>
      <w:r w:rsidRPr="00B466C6">
        <w:rPr>
          <w:lang w:val="en-US"/>
        </w:rPr>
        <w:t xml:space="preserve">          - </w:t>
      </w:r>
      <w:proofErr w:type="spellStart"/>
      <w:r w:rsidRPr="00B466C6">
        <w:rPr>
          <w:lang w:val="en-US"/>
        </w:rPr>
        <w:t>rr_</w:t>
      </w:r>
      <w:proofErr w:type="gramStart"/>
      <w:r w:rsidRPr="00B466C6">
        <w:rPr>
          <w:lang w:val="en-US"/>
        </w:rPr>
        <w:t>ping.ping</w:t>
      </w:r>
      <w:proofErr w:type="gramEnd"/>
      <w:r w:rsidRPr="00B466C6">
        <w:rPr>
          <w:lang w:val="en-US"/>
        </w:rPr>
        <w:t>_results.keys</w:t>
      </w:r>
      <w:proofErr w:type="spellEnd"/>
      <w:r w:rsidRPr="00B466C6">
        <w:rPr>
          <w:lang w:val="en-US"/>
        </w:rPr>
        <w:t>() | list | first == 'success'</w:t>
      </w:r>
    </w:p>
    <w:p w14:paraId="10DA1EC7" w14:textId="77777777" w:rsidR="00B466C6" w:rsidRPr="00B466C6" w:rsidRDefault="00B466C6" w:rsidP="00B466C6">
      <w:pPr>
        <w:pStyle w:val="Quote"/>
        <w:rPr>
          <w:lang w:val="en-US"/>
        </w:rPr>
      </w:pPr>
      <w:r w:rsidRPr="00B466C6">
        <w:rPr>
          <w:lang w:val="en-US"/>
        </w:rPr>
        <w:t xml:space="preserve">          - </w:t>
      </w:r>
      <w:proofErr w:type="spellStart"/>
      <w:r w:rsidRPr="00B466C6">
        <w:rPr>
          <w:lang w:val="en-US"/>
        </w:rPr>
        <w:t>rr_</w:t>
      </w:r>
      <w:proofErr w:type="gramStart"/>
      <w:r w:rsidRPr="00B466C6">
        <w:rPr>
          <w:lang w:val="en-US"/>
        </w:rPr>
        <w:t>ping.ping</w:t>
      </w:r>
      <w:proofErr w:type="gramEnd"/>
      <w:r w:rsidRPr="00B466C6">
        <w:rPr>
          <w:lang w:val="en-US"/>
        </w:rPr>
        <w:t>_results</w:t>
      </w:r>
      <w:proofErr w:type="spellEnd"/>
      <w:r w:rsidRPr="00B466C6">
        <w:rPr>
          <w:lang w:val="en-US"/>
        </w:rPr>
        <w:t>['success'].</w:t>
      </w:r>
      <w:proofErr w:type="spellStart"/>
      <w:r w:rsidRPr="00B466C6">
        <w:rPr>
          <w:lang w:val="en-US"/>
        </w:rPr>
        <w:t>packet_loss</w:t>
      </w:r>
      <w:proofErr w:type="spellEnd"/>
      <w:r w:rsidRPr="00B466C6">
        <w:rPr>
          <w:lang w:val="en-US"/>
        </w:rPr>
        <w:t xml:space="preserve"> == 0</w:t>
      </w:r>
    </w:p>
    <w:p w14:paraId="1ADB7E0E" w14:textId="77777777" w:rsidR="00B466C6" w:rsidRPr="00B466C6" w:rsidRDefault="00B466C6" w:rsidP="00B466C6">
      <w:pPr>
        <w:pStyle w:val="Quote"/>
        <w:rPr>
          <w:lang w:val="en-US"/>
        </w:rPr>
      </w:pPr>
      <w:r w:rsidRPr="00B466C6">
        <w:rPr>
          <w:lang w:val="en-US"/>
        </w:rPr>
        <w:t xml:space="preserve">          - </w:t>
      </w:r>
      <w:proofErr w:type="spellStart"/>
      <w:r w:rsidRPr="00B466C6">
        <w:rPr>
          <w:lang w:val="en-US"/>
        </w:rPr>
        <w:t>rr_</w:t>
      </w:r>
      <w:proofErr w:type="gramStart"/>
      <w:r w:rsidRPr="00B466C6">
        <w:rPr>
          <w:lang w:val="en-US"/>
        </w:rPr>
        <w:t>ping.ping</w:t>
      </w:r>
      <w:proofErr w:type="gramEnd"/>
      <w:r w:rsidRPr="00B466C6">
        <w:rPr>
          <w:lang w:val="en-US"/>
        </w:rPr>
        <w:t>_results</w:t>
      </w:r>
      <w:proofErr w:type="spellEnd"/>
      <w:r w:rsidRPr="00B466C6">
        <w:rPr>
          <w:lang w:val="en-US"/>
        </w:rPr>
        <w:t>['success'].</w:t>
      </w:r>
      <w:proofErr w:type="spellStart"/>
      <w:r w:rsidRPr="00B466C6">
        <w:rPr>
          <w:lang w:val="en-US"/>
        </w:rPr>
        <w:t>rtt_avg</w:t>
      </w:r>
      <w:proofErr w:type="spellEnd"/>
      <w:r w:rsidRPr="00B466C6">
        <w:rPr>
          <w:lang w:val="en-US"/>
        </w:rPr>
        <w:t xml:space="preserve"> &lt; </w:t>
      </w:r>
      <w:proofErr w:type="spellStart"/>
      <w:r w:rsidRPr="00B466C6">
        <w:rPr>
          <w:lang w:val="en-US"/>
        </w:rPr>
        <w:t>max_delay</w:t>
      </w:r>
      <w:proofErr w:type="spellEnd"/>
    </w:p>
    <w:p w14:paraId="468C574F" w14:textId="4DA8B401" w:rsidR="003454B3" w:rsidRPr="001D353A" w:rsidRDefault="003454B3" w:rsidP="00B466C6">
      <w:pPr>
        <w:pStyle w:val="Quote"/>
        <w:rPr>
          <w:lang w:val="en-US"/>
        </w:rPr>
      </w:pPr>
    </w:p>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3E924CC" w14:textId="021EB2E4" w:rsidR="00C40993" w:rsidRDefault="00D93548" w:rsidP="00D93548">
      <w:r>
        <w:t>We use the same methodology similar to how we configured the interfaces and OSPF by using a JINJA2 template to generate the needed MPLS configuration the juniper devices in our inventory and b</w:t>
      </w:r>
      <w:r w:rsidR="00C40993">
        <w:t>elow is a sample</w:t>
      </w:r>
      <w:r>
        <w:t xml:space="preserve"> of the MPLS configuration for mxpe02 router.</w:t>
      </w:r>
    </w:p>
    <w:p w14:paraId="09FFDC7E" w14:textId="33EA69B4" w:rsidR="00D93548" w:rsidRDefault="00D93548" w:rsidP="00D93548">
      <w:pPr>
        <w:pStyle w:val="Quote"/>
      </w:pPr>
      <w:r>
        <w:t>protocols {</w:t>
      </w:r>
    </w:p>
    <w:p w14:paraId="37BA7C4E" w14:textId="77777777" w:rsidR="00D93548" w:rsidRDefault="00D93548" w:rsidP="00D93548">
      <w:pPr>
        <w:pStyle w:val="Quote"/>
      </w:pPr>
      <w:r>
        <w:t xml:space="preserve">    </w:t>
      </w:r>
      <w:proofErr w:type="spellStart"/>
      <w:r>
        <w:t>ldp</w:t>
      </w:r>
      <w:proofErr w:type="spellEnd"/>
      <w:r>
        <w:t xml:space="preserve"> {</w:t>
      </w:r>
    </w:p>
    <w:p w14:paraId="083F8E76" w14:textId="77777777" w:rsidR="00D93548" w:rsidRDefault="00D93548" w:rsidP="00D93548">
      <w:pPr>
        <w:pStyle w:val="Quote"/>
      </w:pPr>
      <w:r>
        <w:t xml:space="preserve">        interface ge-0/0/0.0;</w:t>
      </w:r>
    </w:p>
    <w:p w14:paraId="0948FB58" w14:textId="77777777" w:rsidR="00D93548" w:rsidRDefault="00D93548" w:rsidP="00D93548">
      <w:pPr>
        <w:pStyle w:val="Quote"/>
      </w:pPr>
      <w:r>
        <w:t xml:space="preserve">        interface ge-0/0/1.0;</w:t>
      </w:r>
    </w:p>
    <w:p w14:paraId="4FDF1478" w14:textId="77777777" w:rsidR="00D93548" w:rsidRDefault="00D93548" w:rsidP="00D93548">
      <w:pPr>
        <w:pStyle w:val="Quote"/>
      </w:pPr>
      <w:r>
        <w:t xml:space="preserve">        interface lo0.0;</w:t>
      </w:r>
    </w:p>
    <w:p w14:paraId="3C210D98" w14:textId="77777777" w:rsidR="00D93548" w:rsidRDefault="00D93548" w:rsidP="00D93548">
      <w:pPr>
        <w:pStyle w:val="Quote"/>
      </w:pPr>
      <w:r>
        <w:t xml:space="preserve">    }</w:t>
      </w:r>
    </w:p>
    <w:p w14:paraId="5B135D6E" w14:textId="77777777" w:rsidR="00D93548" w:rsidRDefault="00D93548" w:rsidP="00D93548">
      <w:pPr>
        <w:pStyle w:val="Quote"/>
      </w:pPr>
      <w:r>
        <w:t xml:space="preserve">    rsvp {</w:t>
      </w:r>
    </w:p>
    <w:p w14:paraId="10F41D4E" w14:textId="77777777" w:rsidR="00D93548" w:rsidRDefault="00D93548" w:rsidP="00D93548">
      <w:pPr>
        <w:pStyle w:val="Quote"/>
      </w:pPr>
      <w:r>
        <w:t xml:space="preserve">        interface ge-0/0/0.0;</w:t>
      </w:r>
    </w:p>
    <w:p w14:paraId="0014F2BC" w14:textId="77777777" w:rsidR="00D93548" w:rsidRDefault="00D93548" w:rsidP="00D93548">
      <w:pPr>
        <w:pStyle w:val="Quote"/>
      </w:pPr>
      <w:r>
        <w:t xml:space="preserve">        interface ge-0/0/1.0;</w:t>
      </w:r>
    </w:p>
    <w:p w14:paraId="3EB0CF05" w14:textId="77777777" w:rsidR="00D93548" w:rsidRDefault="00D93548" w:rsidP="00D93548">
      <w:pPr>
        <w:pStyle w:val="Quote"/>
      </w:pPr>
      <w:r>
        <w:t xml:space="preserve">    }</w:t>
      </w:r>
    </w:p>
    <w:p w14:paraId="2002B98D" w14:textId="77777777" w:rsidR="00D93548" w:rsidRDefault="00D93548" w:rsidP="00D93548">
      <w:pPr>
        <w:pStyle w:val="Quote"/>
      </w:pPr>
      <w:r>
        <w:t xml:space="preserve">    </w:t>
      </w:r>
      <w:proofErr w:type="spellStart"/>
      <w:r>
        <w:t>mpls</w:t>
      </w:r>
      <w:proofErr w:type="spellEnd"/>
      <w:r>
        <w:t xml:space="preserve"> {</w:t>
      </w:r>
    </w:p>
    <w:p w14:paraId="23952952" w14:textId="77777777" w:rsidR="00D93548" w:rsidRDefault="00D93548" w:rsidP="00D93548">
      <w:pPr>
        <w:pStyle w:val="Quote"/>
      </w:pPr>
      <w:r>
        <w:t xml:space="preserve">        interface ge-0/0/0.0;</w:t>
      </w:r>
    </w:p>
    <w:p w14:paraId="2C5EF320" w14:textId="77777777" w:rsidR="00D93548" w:rsidRDefault="00D93548" w:rsidP="00D93548">
      <w:pPr>
        <w:pStyle w:val="Quote"/>
      </w:pPr>
      <w:r>
        <w:t xml:space="preserve">        interface ge-0/0/1.0;</w:t>
      </w:r>
    </w:p>
    <w:p w14:paraId="51A1DF47" w14:textId="77777777" w:rsidR="00D93548" w:rsidRDefault="00D93548" w:rsidP="00D93548">
      <w:pPr>
        <w:pStyle w:val="Quote"/>
      </w:pPr>
      <w:r>
        <w:t xml:space="preserve">    }</w:t>
      </w:r>
    </w:p>
    <w:p w14:paraId="2801A8D8" w14:textId="0FDD0B91" w:rsidR="009D12F5" w:rsidRPr="00D93548" w:rsidRDefault="00D93548" w:rsidP="00D93548">
      <w:pPr>
        <w:pStyle w:val="Quote"/>
      </w:pPr>
      <w:r>
        <w:t>}</w:t>
      </w:r>
    </w:p>
    <w:p w14:paraId="1FE084BB" w14:textId="77777777" w:rsidR="00490862" w:rsidRDefault="00490862">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50BA7473" w14:textId="389897E8" w:rsidR="00BA20BB"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del w:id="135" w:author="karim okasha" w:date="2019-08-27T18:37:00Z">
        <w:r w:rsidDel="006D5647">
          <w:rPr>
            <w:rFonts w:ascii="Arial" w:eastAsia="Times New Roman" w:hAnsi="Arial" w:cs="Arial"/>
            <w:b/>
            <w:bCs/>
            <w:color w:val="333333"/>
            <w:kern w:val="36"/>
            <w:sz w:val="48"/>
            <w:szCs w:val="48"/>
          </w:rPr>
          <w:lastRenderedPageBreak/>
          <w:delText>Network Validation</w:delText>
        </w:r>
      </w:del>
      <w:ins w:id="136" w:author="karim okasha" w:date="2019-08-27T18:37:00Z">
        <w:r w:rsidR="006D5647">
          <w:rPr>
            <w:rFonts w:ascii="Arial" w:eastAsia="Times New Roman" w:hAnsi="Arial" w:cs="Arial"/>
            <w:b/>
            <w:bCs/>
            <w:color w:val="333333"/>
            <w:kern w:val="36"/>
            <w:sz w:val="48"/>
            <w:szCs w:val="48"/>
          </w:rPr>
          <w:t>Validating and Auditing</w:t>
        </w:r>
        <w:r w:rsidR="00343D60">
          <w:rPr>
            <w:rFonts w:ascii="Arial" w:eastAsia="Times New Roman" w:hAnsi="Arial" w:cs="Arial"/>
            <w:b/>
            <w:bCs/>
            <w:color w:val="333333"/>
            <w:kern w:val="36"/>
            <w:sz w:val="48"/>
            <w:szCs w:val="48"/>
          </w:rPr>
          <w:t xml:space="preserve"> Networks</w:t>
        </w:r>
      </w:ins>
      <w:bookmarkStart w:id="137" w:name="_GoBack"/>
      <w:bookmarkEnd w:id="137"/>
      <w:r>
        <w:rPr>
          <w:rFonts w:ascii="Arial" w:eastAsia="Times New Roman" w:hAnsi="Arial" w:cs="Arial"/>
          <w:b/>
          <w:bCs/>
          <w:color w:val="333333"/>
          <w:kern w:val="36"/>
          <w:sz w:val="48"/>
          <w:szCs w:val="48"/>
        </w:rPr>
        <w:t xml:space="preserve"> with NAPALM</w:t>
      </w:r>
    </w:p>
    <w:p w14:paraId="7D179039" w14:textId="0B742177" w:rsidR="00BA20BB" w:rsidRPr="00D2366F" w:rsidRDefault="00BA20BB" w:rsidP="002A0CF5">
      <w:r>
        <w:t xml:space="preserve">In this recipe we will outline </w:t>
      </w:r>
      <w:r w:rsidR="002A0CF5">
        <w:t>how we can validate the operational state of the network by defining the intended state of the network and letting NAPALM validate that the actual/operational state of the network matches our intended state. This is useful in network auditing and compliance reports for our network infrastructure.</w:t>
      </w:r>
    </w:p>
    <w:p w14:paraId="0C04DA77"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395FC542" w14:textId="77777777" w:rsidR="00AD437F" w:rsidRPr="00B46522" w:rsidRDefault="00AD437F" w:rsidP="00AD437F">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in place and Network reachability between the Ansible controller and the Network is established. Finally, The Network is configured as per the previously outline recipe.</w:t>
      </w:r>
    </w:p>
    <w:p w14:paraId="2675D758"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4C3ACA2" w14:textId="2358EF64" w:rsidR="00AD437F" w:rsidRPr="00AD437F" w:rsidRDefault="00AD437F" w:rsidP="00AD7FD5">
      <w:pPr>
        <w:numPr>
          <w:ilvl w:val="0"/>
          <w:numId w:val="29"/>
        </w:numPr>
        <w:spacing w:before="100" w:beforeAutospacing="1" w:after="100" w:afterAutospacing="1"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proofErr w:type="spellStart"/>
      <w:r>
        <w:rPr>
          <w:rFonts w:ascii="Times New Roman" w:eastAsia="Times New Roman" w:hAnsi="Times New Roman" w:cs="Times New Roman"/>
          <w:color w:val="000000"/>
        </w:rPr>
        <w:t>napalm_validate</w:t>
      </w:r>
      <w:proofErr w:type="spellEnd"/>
      <w:r>
        <w:rPr>
          <w:rFonts w:ascii="Times New Roman" w:eastAsia="Times New Roman" w:hAnsi="Times New Roman" w:cs="Times New Roman"/>
          <w:color w:val="000000"/>
        </w:rPr>
        <w:t xml:space="preserve"> and create a YAML file for </w:t>
      </w:r>
      <w:commentRangeStart w:id="138"/>
      <w:commentRangeStart w:id="139"/>
      <w:r>
        <w:rPr>
          <w:rFonts w:ascii="Times New Roman" w:eastAsia="Times New Roman" w:hAnsi="Times New Roman" w:cs="Times New Roman"/>
          <w:color w:val="000000"/>
        </w:rPr>
        <w:t>each</w:t>
      </w:r>
      <w:commentRangeEnd w:id="139"/>
      <w:r w:rsidR="00166DA9">
        <w:rPr>
          <w:rStyle w:val="CommentReference"/>
        </w:rPr>
        <w:commentReference w:id="139"/>
      </w:r>
      <w:r>
        <w:rPr>
          <w:rFonts w:ascii="Times New Roman" w:eastAsia="Times New Roman" w:hAnsi="Times New Roman" w:cs="Times New Roman"/>
          <w:color w:val="000000"/>
        </w:rPr>
        <w:t xml:space="preserve"> device </w:t>
      </w:r>
      <w:del w:id="140" w:author="karim okasha" w:date="2019-08-27T18:21:00Z">
        <w:r w:rsidDel="00166DA9">
          <w:rPr>
            <w:rFonts w:ascii="Times New Roman" w:eastAsia="Times New Roman" w:hAnsi="Times New Roman" w:cs="Times New Roman"/>
            <w:color w:val="000000"/>
          </w:rPr>
          <w:delText xml:space="preserve">we want to validate its state </w:delText>
        </w:r>
      </w:del>
      <w:ins w:id="141" w:author="karim okasha" w:date="2019-08-27T18:21:00Z">
        <w:r w:rsidR="00166DA9">
          <w:rPr>
            <w:rFonts w:ascii="Times New Roman" w:eastAsia="Times New Roman" w:hAnsi="Times New Roman" w:cs="Times New Roman"/>
            <w:color w:val="000000"/>
          </w:rPr>
          <w:t xml:space="preserve">we will validate its state </w:t>
        </w:r>
      </w:ins>
      <w:r>
        <w:rPr>
          <w:rFonts w:ascii="Times New Roman" w:eastAsia="Times New Roman" w:hAnsi="Times New Roman" w:cs="Times New Roman"/>
          <w:color w:val="000000"/>
        </w:rPr>
        <w:t>as shown below.</w:t>
      </w:r>
      <w:commentRangeEnd w:id="138"/>
      <w:r w:rsidR="00AD7FD5">
        <w:rPr>
          <w:rStyle w:val="CommentReference"/>
        </w:rPr>
        <w:commentReference w:id="138"/>
      </w:r>
    </w:p>
    <w:p w14:paraId="19EA079D" w14:textId="77777777" w:rsidR="00AD437F" w:rsidRPr="00AD437F" w:rsidRDefault="00AD437F" w:rsidP="00AD437F">
      <w:pPr>
        <w:pStyle w:val="Quote"/>
        <w:rPr>
          <w:lang w:val="en-US"/>
        </w:rPr>
      </w:pPr>
      <w:proofErr w:type="gramStart"/>
      <w:r>
        <w:t xml:space="preserve">$ </w:t>
      </w:r>
      <w:r>
        <w:rPr>
          <w:rFonts w:ascii="Lucida Console" w:hAnsi="Lucida Console" w:cs="Lucida Console"/>
          <w:sz w:val="24"/>
          <w:szCs w:val="24"/>
          <w:lang w:val="en-US"/>
        </w:rPr>
        <w:t xml:space="preserve"> cat</w:t>
      </w:r>
      <w:proofErr w:type="gramEnd"/>
      <w:r>
        <w:rPr>
          <w:rFonts w:ascii="Lucida Console" w:hAnsi="Lucida Console" w:cs="Lucida Console"/>
          <w:sz w:val="24"/>
          <w:szCs w:val="24"/>
          <w:lang w:val="en-US"/>
        </w:rPr>
        <w:t xml:space="preserve"> </w:t>
      </w:r>
      <w:proofErr w:type="spellStart"/>
      <w:r>
        <w:rPr>
          <w:rFonts w:ascii="Lucida Console" w:hAnsi="Lucida Console" w:cs="Lucida Console"/>
          <w:sz w:val="24"/>
          <w:szCs w:val="24"/>
          <w:lang w:val="en-US"/>
        </w:rPr>
        <w:t>napalm_validate</w:t>
      </w:r>
      <w:proofErr w:type="spellEnd"/>
      <w:r>
        <w:rPr>
          <w:rFonts w:ascii="Lucida Console" w:hAnsi="Lucida Console" w:cs="Lucida Console"/>
          <w:sz w:val="24"/>
          <w:szCs w:val="24"/>
          <w:lang w:val="en-US"/>
        </w:rPr>
        <w:t>/mxpe01.yml</w:t>
      </w:r>
      <w:r>
        <w:rPr>
          <w:rFonts w:ascii="Lucida Console" w:hAnsi="Lucida Console" w:cs="Lucida Console"/>
          <w:sz w:val="24"/>
          <w:szCs w:val="24"/>
          <w:lang w:val="en-US"/>
        </w:rPr>
        <w:br/>
      </w:r>
      <w:r>
        <w:br/>
        <w:t>---</w:t>
      </w:r>
      <w:r>
        <w:br/>
      </w:r>
      <w:r w:rsidRPr="00AD437F">
        <w:rPr>
          <w:lang w:val="en-US"/>
        </w:rPr>
        <w:t xml:space="preserve">- </w:t>
      </w:r>
      <w:proofErr w:type="spellStart"/>
      <w:r w:rsidRPr="00AD437F">
        <w:rPr>
          <w:lang w:val="en-US"/>
        </w:rPr>
        <w:t>get_interfaces_ip</w:t>
      </w:r>
      <w:proofErr w:type="spellEnd"/>
      <w:r w:rsidRPr="00AD437F">
        <w:rPr>
          <w:lang w:val="en-US"/>
        </w:rPr>
        <w:t>:</w:t>
      </w:r>
    </w:p>
    <w:p w14:paraId="4232CDAE" w14:textId="77777777" w:rsidR="00AD437F" w:rsidRPr="00AD437F" w:rsidRDefault="00AD437F" w:rsidP="00AD437F">
      <w:pPr>
        <w:pStyle w:val="Quote"/>
        <w:rPr>
          <w:lang w:val="en-US"/>
        </w:rPr>
      </w:pPr>
      <w:r w:rsidRPr="00AD437F">
        <w:rPr>
          <w:lang w:val="en-US"/>
        </w:rPr>
        <w:t xml:space="preserve">    ge-0/0/0.0:</w:t>
      </w:r>
    </w:p>
    <w:p w14:paraId="3209562B" w14:textId="77777777" w:rsidR="00AD437F" w:rsidRPr="00AD437F" w:rsidRDefault="00AD437F" w:rsidP="00AD437F">
      <w:pPr>
        <w:pStyle w:val="Quote"/>
        <w:rPr>
          <w:lang w:val="en-US"/>
        </w:rPr>
      </w:pPr>
      <w:r w:rsidRPr="00AD437F">
        <w:rPr>
          <w:lang w:val="en-US"/>
        </w:rPr>
        <w:t xml:space="preserve">      ipv4:</w:t>
      </w:r>
    </w:p>
    <w:p w14:paraId="2B3B6DD0" w14:textId="77777777" w:rsidR="00AD437F" w:rsidRPr="00AD437F" w:rsidRDefault="00AD437F" w:rsidP="00AD437F">
      <w:pPr>
        <w:pStyle w:val="Quote"/>
        <w:rPr>
          <w:lang w:val="en-US"/>
        </w:rPr>
      </w:pPr>
      <w:r w:rsidRPr="00AD437F">
        <w:rPr>
          <w:lang w:val="en-US"/>
        </w:rPr>
        <w:t xml:space="preserve">        10.1.1.3:</w:t>
      </w:r>
    </w:p>
    <w:p w14:paraId="21F09543" w14:textId="77777777" w:rsidR="00AD437F" w:rsidRPr="00AD437F" w:rsidRDefault="00AD437F" w:rsidP="00AD437F">
      <w:pPr>
        <w:pStyle w:val="Quote"/>
        <w:rPr>
          <w:lang w:val="en-US"/>
        </w:rPr>
      </w:pPr>
      <w:r w:rsidRPr="00AD437F">
        <w:rPr>
          <w:lang w:val="en-US"/>
        </w:rPr>
        <w:t xml:space="preserve">          </w:t>
      </w:r>
      <w:proofErr w:type="spellStart"/>
      <w:r w:rsidRPr="00AD437F">
        <w:rPr>
          <w:lang w:val="en-US"/>
        </w:rPr>
        <w:t>prefix_length</w:t>
      </w:r>
      <w:proofErr w:type="spellEnd"/>
      <w:r w:rsidRPr="00AD437F">
        <w:rPr>
          <w:lang w:val="en-US"/>
        </w:rPr>
        <w:t>: 31</w:t>
      </w:r>
    </w:p>
    <w:p w14:paraId="259AF6DF" w14:textId="77777777" w:rsidR="00AD437F" w:rsidRPr="00AD437F" w:rsidRDefault="00AD437F" w:rsidP="00AD437F">
      <w:pPr>
        <w:pStyle w:val="Quote"/>
        <w:rPr>
          <w:lang w:val="en-US"/>
        </w:rPr>
      </w:pPr>
      <w:r w:rsidRPr="00AD437F">
        <w:rPr>
          <w:lang w:val="en-US"/>
        </w:rPr>
        <w:t xml:space="preserve">- </w:t>
      </w:r>
      <w:proofErr w:type="spellStart"/>
      <w:r w:rsidRPr="00AD437F">
        <w:rPr>
          <w:lang w:val="en-US"/>
        </w:rPr>
        <w:t>get_bgp_neighbors</w:t>
      </w:r>
      <w:proofErr w:type="spellEnd"/>
      <w:r w:rsidRPr="00AD437F">
        <w:rPr>
          <w:lang w:val="en-US"/>
        </w:rPr>
        <w:t>:</w:t>
      </w:r>
    </w:p>
    <w:p w14:paraId="44FD8016" w14:textId="77777777" w:rsidR="00AD437F" w:rsidRPr="00AD437F" w:rsidRDefault="00AD437F" w:rsidP="00AD437F">
      <w:pPr>
        <w:pStyle w:val="Quote"/>
        <w:rPr>
          <w:lang w:val="en-US"/>
        </w:rPr>
      </w:pPr>
      <w:r w:rsidRPr="00AD437F">
        <w:rPr>
          <w:lang w:val="en-US"/>
        </w:rPr>
        <w:t xml:space="preserve">    global:</w:t>
      </w:r>
    </w:p>
    <w:p w14:paraId="20139A38" w14:textId="253DAD46" w:rsidR="00AD437F" w:rsidRPr="00AD437F" w:rsidRDefault="00AD437F" w:rsidP="00AD437F">
      <w:pPr>
        <w:pStyle w:val="Quote"/>
        <w:rPr>
          <w:lang w:val="en-US"/>
        </w:rPr>
      </w:pPr>
      <w:r w:rsidRPr="00AD437F">
        <w:rPr>
          <w:lang w:val="en-US"/>
        </w:rPr>
        <w:t xml:space="preserve">      </w:t>
      </w:r>
      <w:proofErr w:type="spellStart"/>
      <w:r w:rsidRPr="00AD437F">
        <w:rPr>
          <w:lang w:val="en-US"/>
        </w:rPr>
        <w:t>rou</w:t>
      </w:r>
      <w:r>
        <w:rPr>
          <w:lang w:val="en-US"/>
        </w:rPr>
        <w:t>ter_id</w:t>
      </w:r>
      <w:proofErr w:type="spellEnd"/>
      <w:r>
        <w:rPr>
          <w:lang w:val="en-US"/>
        </w:rPr>
        <w:t>: 10.100.1.1</w:t>
      </w:r>
    </w:p>
    <w:p w14:paraId="3DBEDE50" w14:textId="0E2C1434" w:rsidR="00EE5CD6" w:rsidRPr="00D2366F" w:rsidRDefault="00AD437F" w:rsidP="00AD7FD5">
      <w:pPr>
        <w:numPr>
          <w:ilvl w:val="0"/>
          <w:numId w:val="2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w:t>
      </w:r>
      <w:proofErr w:type="spellStart"/>
      <w:r>
        <w:rPr>
          <w:rFonts w:ascii="Times New Roman" w:eastAsia="Times New Roman" w:hAnsi="Times New Roman" w:cs="Times New Roman"/>
          <w:color w:val="000000"/>
        </w:rPr>
        <w:t>pb_napalm_validation.yml</w:t>
      </w:r>
      <w:proofErr w:type="spellEnd"/>
      <w:r>
        <w:rPr>
          <w:rFonts w:ascii="Times New Roman" w:eastAsia="Times New Roman" w:hAnsi="Times New Roman" w:cs="Times New Roman"/>
          <w:color w:val="000000"/>
        </w:rPr>
        <w:t xml:space="preserve"> with the below contents</w:t>
      </w:r>
    </w:p>
    <w:p w14:paraId="72442B1D" w14:textId="77777777" w:rsidR="00AD437F" w:rsidRPr="00AD437F" w:rsidRDefault="00AD437F" w:rsidP="00AD437F">
      <w:pPr>
        <w:pStyle w:val="Quote"/>
        <w:rPr>
          <w:lang w:val="en-US"/>
        </w:rPr>
      </w:pPr>
      <w:r>
        <w:t xml:space="preserve">$ </w:t>
      </w:r>
      <w:r>
        <w:rPr>
          <w:rFonts w:ascii="Lucida Console" w:hAnsi="Lucida Console" w:cs="Lucida Console"/>
          <w:sz w:val="24"/>
          <w:szCs w:val="24"/>
          <w:lang w:val="en-US"/>
        </w:rPr>
        <w:t xml:space="preserve">cat </w:t>
      </w:r>
      <w:proofErr w:type="spellStart"/>
      <w:r>
        <w:rPr>
          <w:rFonts w:ascii="Lucida Console" w:hAnsi="Lucida Console" w:cs="Lucida Console"/>
          <w:sz w:val="24"/>
          <w:szCs w:val="24"/>
          <w:lang w:val="en-US"/>
        </w:rPr>
        <w:t>pb_napalm_validation.yml</w:t>
      </w:r>
      <w:proofErr w:type="spellEnd"/>
      <w:r>
        <w:rPr>
          <w:rFonts w:ascii="Lucida Console" w:hAnsi="Lucida Console" w:cs="Lucida Console"/>
          <w:sz w:val="24"/>
          <w:szCs w:val="24"/>
          <w:lang w:val="en-US"/>
        </w:rPr>
        <w:br/>
      </w:r>
      <w:r>
        <w:rPr>
          <w:rFonts w:ascii="Lucida Console" w:hAnsi="Lucida Console" w:cs="Lucida Console"/>
          <w:sz w:val="24"/>
          <w:szCs w:val="24"/>
          <w:lang w:val="en-US"/>
        </w:rPr>
        <w:br/>
      </w:r>
      <w:r w:rsidRPr="00AD437F">
        <w:rPr>
          <w:lang w:val="en-US"/>
        </w:rPr>
        <w:t>---</w:t>
      </w:r>
    </w:p>
    <w:p w14:paraId="3C36FCAF" w14:textId="77777777" w:rsidR="00AD437F" w:rsidRPr="00AD437F" w:rsidRDefault="00AD437F" w:rsidP="00AD437F">
      <w:pPr>
        <w:pStyle w:val="Quote"/>
        <w:rPr>
          <w:lang w:val="en-US"/>
        </w:rPr>
      </w:pPr>
      <w:r w:rsidRPr="00AD437F">
        <w:rPr>
          <w:lang w:val="en-US"/>
        </w:rPr>
        <w:t>- name: " Validating Network State via NAPALM"</w:t>
      </w:r>
    </w:p>
    <w:p w14:paraId="248896E0" w14:textId="77777777" w:rsidR="00AD437F" w:rsidRPr="00AD437F" w:rsidRDefault="00AD437F" w:rsidP="00AD437F">
      <w:pPr>
        <w:pStyle w:val="Quote"/>
        <w:rPr>
          <w:lang w:val="en-US"/>
        </w:rPr>
      </w:pPr>
      <w:r w:rsidRPr="00AD437F">
        <w:rPr>
          <w:lang w:val="en-US"/>
        </w:rPr>
        <w:lastRenderedPageBreak/>
        <w:t xml:space="preserve">  hosts: </w:t>
      </w:r>
      <w:proofErr w:type="spellStart"/>
      <w:proofErr w:type="gramStart"/>
      <w:r w:rsidRPr="00AD437F">
        <w:rPr>
          <w:lang w:val="en-US"/>
        </w:rPr>
        <w:t>junos</w:t>
      </w:r>
      <w:proofErr w:type="spellEnd"/>
      <w:r w:rsidRPr="00AD437F">
        <w:rPr>
          <w:lang w:val="en-US"/>
        </w:rPr>
        <w:t>:&amp;</w:t>
      </w:r>
      <w:proofErr w:type="spellStart"/>
      <w:proofErr w:type="gramEnd"/>
      <w:r w:rsidRPr="00AD437F">
        <w:rPr>
          <w:lang w:val="en-US"/>
        </w:rPr>
        <w:t>pe</w:t>
      </w:r>
      <w:proofErr w:type="spellEnd"/>
    </w:p>
    <w:p w14:paraId="0D521667" w14:textId="0A242DC2" w:rsidR="00C42E75" w:rsidRPr="00C42E75" w:rsidRDefault="00AD437F" w:rsidP="00C42E75">
      <w:pPr>
        <w:pStyle w:val="Quote"/>
        <w:rPr>
          <w:lang w:val="en-US"/>
        </w:rPr>
      </w:pPr>
      <w:r w:rsidRPr="00AD437F">
        <w:rPr>
          <w:lang w:val="en-US"/>
        </w:rPr>
        <w:t xml:space="preserve">  tasks:</w:t>
      </w:r>
      <w:r w:rsidR="00C42E75">
        <w:rPr>
          <w:lang w:val="en-US"/>
        </w:rPr>
        <w:br/>
      </w:r>
      <w:r w:rsidR="00C42E75" w:rsidRPr="00C42E75">
        <w:rPr>
          <w:lang w:val="en-US"/>
        </w:rPr>
        <w:t xml:space="preserve">    - name: "P1T1: Validation with NAPALM"</w:t>
      </w:r>
    </w:p>
    <w:p w14:paraId="213214AF" w14:textId="77777777" w:rsidR="00C42E75" w:rsidRPr="00C42E75" w:rsidRDefault="00C42E75" w:rsidP="00C42E75">
      <w:pPr>
        <w:pStyle w:val="Quote"/>
        <w:rPr>
          <w:lang w:val="en-US"/>
        </w:rPr>
      </w:pPr>
      <w:r w:rsidRPr="00C42E75">
        <w:rPr>
          <w:lang w:val="en-US"/>
        </w:rPr>
        <w:t xml:space="preserve">      </w:t>
      </w:r>
      <w:proofErr w:type="spellStart"/>
      <w:r w:rsidRPr="00C42E75">
        <w:rPr>
          <w:lang w:val="en-US"/>
        </w:rPr>
        <w:t>napalm_validate</w:t>
      </w:r>
      <w:proofErr w:type="spellEnd"/>
      <w:r w:rsidRPr="00C42E75">
        <w:rPr>
          <w:lang w:val="en-US"/>
        </w:rPr>
        <w:t>:</w:t>
      </w:r>
    </w:p>
    <w:p w14:paraId="195037F2" w14:textId="77777777" w:rsidR="00C42E75" w:rsidRPr="00C42E75" w:rsidRDefault="00C42E75" w:rsidP="00C42E75">
      <w:pPr>
        <w:pStyle w:val="Quote"/>
        <w:rPr>
          <w:lang w:val="en-US"/>
        </w:rPr>
      </w:pPr>
      <w:r w:rsidRPr="00C42E75">
        <w:rPr>
          <w:lang w:val="en-US"/>
        </w:rPr>
        <w:t xml:space="preserve">        hostname: "</w:t>
      </w:r>
      <w:proofErr w:type="gramStart"/>
      <w:r w:rsidRPr="00C42E75">
        <w:rPr>
          <w:lang w:val="en-US"/>
        </w:rPr>
        <w:t xml:space="preserve">{{ </w:t>
      </w:r>
      <w:proofErr w:type="spellStart"/>
      <w:r w:rsidRPr="00C42E75">
        <w:rPr>
          <w:lang w:val="en-US"/>
        </w:rPr>
        <w:t>ansible</w:t>
      </w:r>
      <w:proofErr w:type="gramEnd"/>
      <w:r w:rsidRPr="00C42E75">
        <w:rPr>
          <w:lang w:val="en-US"/>
        </w:rPr>
        <w:t>_host</w:t>
      </w:r>
      <w:proofErr w:type="spellEnd"/>
      <w:r w:rsidRPr="00C42E75">
        <w:rPr>
          <w:lang w:val="en-US"/>
        </w:rPr>
        <w:t xml:space="preserve"> }}"</w:t>
      </w:r>
    </w:p>
    <w:p w14:paraId="357F057F" w14:textId="77777777" w:rsidR="00C42E75" w:rsidRPr="00C42E75" w:rsidRDefault="00C42E75" w:rsidP="00C42E75">
      <w:pPr>
        <w:pStyle w:val="Quote"/>
        <w:rPr>
          <w:lang w:val="en-US"/>
        </w:rPr>
      </w:pPr>
      <w:r w:rsidRPr="00C42E75">
        <w:rPr>
          <w:lang w:val="en-US"/>
        </w:rPr>
        <w:t xml:space="preserve">        username: "</w:t>
      </w:r>
      <w:proofErr w:type="gramStart"/>
      <w:r w:rsidRPr="00C42E75">
        <w:rPr>
          <w:lang w:val="en-US"/>
        </w:rPr>
        <w:t xml:space="preserve">{{ </w:t>
      </w:r>
      <w:proofErr w:type="spellStart"/>
      <w:r w:rsidRPr="00C42E75">
        <w:rPr>
          <w:lang w:val="en-US"/>
        </w:rPr>
        <w:t>ansible</w:t>
      </w:r>
      <w:proofErr w:type="gramEnd"/>
      <w:r w:rsidRPr="00C42E75">
        <w:rPr>
          <w:lang w:val="en-US"/>
        </w:rPr>
        <w:t>_user</w:t>
      </w:r>
      <w:proofErr w:type="spellEnd"/>
      <w:r w:rsidRPr="00C42E75">
        <w:rPr>
          <w:lang w:val="en-US"/>
        </w:rPr>
        <w:t xml:space="preserve"> }}"</w:t>
      </w:r>
    </w:p>
    <w:p w14:paraId="6502B705" w14:textId="77777777" w:rsidR="00C42E75" w:rsidRPr="00C42E75" w:rsidRDefault="00C42E75" w:rsidP="00C42E75">
      <w:pPr>
        <w:pStyle w:val="Quote"/>
        <w:rPr>
          <w:lang w:val="en-US"/>
        </w:rPr>
      </w:pPr>
      <w:r w:rsidRPr="00C42E75">
        <w:rPr>
          <w:lang w:val="en-US"/>
        </w:rPr>
        <w:t xml:space="preserve">        password: "</w:t>
      </w:r>
      <w:proofErr w:type="gramStart"/>
      <w:r w:rsidRPr="00C42E75">
        <w:rPr>
          <w:lang w:val="en-US"/>
        </w:rPr>
        <w:t xml:space="preserve">{{ </w:t>
      </w:r>
      <w:proofErr w:type="spellStart"/>
      <w:r w:rsidRPr="00C42E75">
        <w:rPr>
          <w:lang w:val="en-US"/>
        </w:rPr>
        <w:t>ansible</w:t>
      </w:r>
      <w:proofErr w:type="gramEnd"/>
      <w:r w:rsidRPr="00C42E75">
        <w:rPr>
          <w:lang w:val="en-US"/>
        </w:rPr>
        <w:t>_ssh_pass</w:t>
      </w:r>
      <w:proofErr w:type="spellEnd"/>
      <w:r w:rsidRPr="00C42E75">
        <w:rPr>
          <w:lang w:val="en-US"/>
        </w:rPr>
        <w:t xml:space="preserve"> }}"</w:t>
      </w:r>
    </w:p>
    <w:p w14:paraId="34342B82" w14:textId="77777777" w:rsidR="00C42E75" w:rsidRPr="00C42E75" w:rsidRDefault="00C42E75" w:rsidP="00C42E75">
      <w:pPr>
        <w:pStyle w:val="Quote"/>
        <w:rPr>
          <w:lang w:val="en-US"/>
        </w:rPr>
      </w:pPr>
      <w:r w:rsidRPr="00C42E75">
        <w:rPr>
          <w:lang w:val="en-US"/>
        </w:rPr>
        <w:t xml:space="preserve">        </w:t>
      </w:r>
      <w:proofErr w:type="spellStart"/>
      <w:r w:rsidRPr="00C42E75">
        <w:rPr>
          <w:lang w:val="en-US"/>
        </w:rPr>
        <w:t>dev_os</w:t>
      </w:r>
      <w:proofErr w:type="spellEnd"/>
      <w:r w:rsidRPr="00C42E75">
        <w:rPr>
          <w:lang w:val="en-US"/>
        </w:rPr>
        <w:t>: "</w:t>
      </w:r>
      <w:proofErr w:type="gramStart"/>
      <w:r w:rsidRPr="00C42E75">
        <w:rPr>
          <w:lang w:val="en-US"/>
        </w:rPr>
        <w:t xml:space="preserve">{{ </w:t>
      </w:r>
      <w:proofErr w:type="spellStart"/>
      <w:r w:rsidRPr="00C42E75">
        <w:rPr>
          <w:lang w:val="en-US"/>
        </w:rPr>
        <w:t>ansible</w:t>
      </w:r>
      <w:proofErr w:type="gramEnd"/>
      <w:r w:rsidRPr="00C42E75">
        <w:rPr>
          <w:lang w:val="en-US"/>
        </w:rPr>
        <w:t>_network_os</w:t>
      </w:r>
      <w:proofErr w:type="spellEnd"/>
      <w:r w:rsidRPr="00C42E75">
        <w:rPr>
          <w:lang w:val="en-US"/>
        </w:rPr>
        <w:t xml:space="preserve"> }}"</w:t>
      </w:r>
    </w:p>
    <w:p w14:paraId="5075FB42" w14:textId="77777777" w:rsidR="00C42E75" w:rsidRPr="00C42E75" w:rsidRDefault="00C42E75" w:rsidP="00C42E75">
      <w:pPr>
        <w:pStyle w:val="Quote"/>
        <w:rPr>
          <w:lang w:val="en-US"/>
        </w:rPr>
      </w:pPr>
      <w:r w:rsidRPr="00C42E75">
        <w:rPr>
          <w:lang w:val="en-US"/>
        </w:rPr>
        <w:t xml:space="preserve">        </w:t>
      </w:r>
      <w:proofErr w:type="spellStart"/>
      <w:r w:rsidRPr="00C42E75">
        <w:rPr>
          <w:lang w:val="en-US"/>
        </w:rPr>
        <w:t>validation_file</w:t>
      </w:r>
      <w:proofErr w:type="spellEnd"/>
      <w:r w:rsidRPr="00C42E75">
        <w:rPr>
          <w:lang w:val="en-US"/>
        </w:rPr>
        <w:t>: "</w:t>
      </w:r>
      <w:proofErr w:type="spellStart"/>
      <w:r w:rsidRPr="00C42E75">
        <w:rPr>
          <w:lang w:val="en-US"/>
        </w:rPr>
        <w:t>napalm_validate</w:t>
      </w:r>
      <w:proofErr w:type="spellEnd"/>
      <w:proofErr w:type="gramStart"/>
      <w:r w:rsidRPr="00C42E75">
        <w:rPr>
          <w:lang w:val="en-US"/>
        </w:rPr>
        <w:t>/{</w:t>
      </w:r>
      <w:proofErr w:type="gramEnd"/>
      <w:r w:rsidRPr="00C42E75">
        <w:rPr>
          <w:lang w:val="en-US"/>
        </w:rPr>
        <w:t xml:space="preserve">{ </w:t>
      </w:r>
      <w:proofErr w:type="spellStart"/>
      <w:r w:rsidRPr="00C42E75">
        <w:rPr>
          <w:lang w:val="en-US"/>
        </w:rPr>
        <w:t>inventory_hostname</w:t>
      </w:r>
      <w:proofErr w:type="spellEnd"/>
      <w:r w:rsidRPr="00C42E75">
        <w:rPr>
          <w:lang w:val="en-US"/>
        </w:rPr>
        <w:t>}}.</w:t>
      </w:r>
      <w:proofErr w:type="spellStart"/>
      <w:r w:rsidRPr="00C42E75">
        <w:rPr>
          <w:lang w:val="en-US"/>
        </w:rPr>
        <w:t>yml</w:t>
      </w:r>
      <w:proofErr w:type="spellEnd"/>
      <w:r w:rsidRPr="00C42E75">
        <w:rPr>
          <w:lang w:val="en-US"/>
        </w:rPr>
        <w:t>"</w:t>
      </w:r>
    </w:p>
    <w:p w14:paraId="5934F56E" w14:textId="77777777" w:rsidR="00C42E75" w:rsidRPr="00C42E75" w:rsidRDefault="00C42E75" w:rsidP="00C42E75">
      <w:pPr>
        <w:pStyle w:val="Quote"/>
        <w:rPr>
          <w:lang w:val="en-US"/>
        </w:rPr>
      </w:pPr>
      <w:r w:rsidRPr="00C42E75">
        <w:rPr>
          <w:lang w:val="en-US"/>
        </w:rPr>
        <w:t xml:space="preserve">      </w:t>
      </w:r>
      <w:proofErr w:type="spellStart"/>
      <w:r w:rsidRPr="00C42E75">
        <w:rPr>
          <w:lang w:val="en-US"/>
        </w:rPr>
        <w:t>ignore_errors</w:t>
      </w:r>
      <w:proofErr w:type="spellEnd"/>
      <w:r w:rsidRPr="00C42E75">
        <w:rPr>
          <w:lang w:val="en-US"/>
        </w:rPr>
        <w:t>: true</w:t>
      </w:r>
    </w:p>
    <w:p w14:paraId="2710C5ED" w14:textId="6C057F42" w:rsidR="00AD437F" w:rsidRPr="00AD437F" w:rsidRDefault="00C42E75" w:rsidP="00C42E75">
      <w:pPr>
        <w:pStyle w:val="Quote"/>
        <w:rPr>
          <w:lang w:val="en-US"/>
        </w:rPr>
      </w:pPr>
      <w:r w:rsidRPr="00C42E75">
        <w:rPr>
          <w:lang w:val="en-US"/>
        </w:rPr>
        <w:t xml:space="preserve">      register: </w:t>
      </w:r>
      <w:proofErr w:type="spellStart"/>
      <w:r w:rsidRPr="00C42E75">
        <w:rPr>
          <w:lang w:val="en-US"/>
        </w:rPr>
        <w:t>net_validate</w:t>
      </w:r>
      <w:proofErr w:type="spellEnd"/>
    </w:p>
    <w:p w14:paraId="211FFEDC" w14:textId="16F067CA" w:rsidR="00EE5CD6" w:rsidRPr="00C42E75" w:rsidRDefault="00EE5CD6" w:rsidP="00EE5CD6">
      <w:pPr>
        <w:rPr>
          <w:lang w:val="en-US"/>
        </w:rPr>
      </w:pPr>
    </w:p>
    <w:p w14:paraId="639FE7B9" w14:textId="4D5351DC" w:rsidR="00CC2055" w:rsidRDefault="00CC2055" w:rsidP="00AD7FD5">
      <w:pPr>
        <w:pStyle w:val="ListParagraph"/>
        <w:numPr>
          <w:ilvl w:val="0"/>
          <w:numId w:val="28"/>
        </w:numPr>
      </w:pPr>
      <w:r>
        <w:t xml:space="preserve">Update the playbook to create folder </w:t>
      </w:r>
      <w:commentRangeStart w:id="142"/>
      <w:del w:id="143" w:author="karim okasha" w:date="2019-08-27T18:22:00Z">
        <w:r w:rsidDel="00D8573E">
          <w:delText>to</w:delText>
        </w:r>
        <w:commentRangeEnd w:id="142"/>
        <w:r w:rsidR="00AD7FD5" w:rsidDel="00D8573E">
          <w:rPr>
            <w:rStyle w:val="CommentReference"/>
          </w:rPr>
          <w:commentReference w:id="142"/>
        </w:r>
        <w:r w:rsidDel="00D8573E">
          <w:delText xml:space="preserve"> </w:delText>
        </w:r>
      </w:del>
      <w:ins w:id="144" w:author="karim okasha" w:date="2019-08-27T18:22:00Z">
        <w:r w:rsidR="00D8573E">
          <w:t xml:space="preserve">which will </w:t>
        </w:r>
      </w:ins>
      <w:r>
        <w:t xml:space="preserve">store </w:t>
      </w:r>
      <w:ins w:id="145" w:author="karim okasha" w:date="2019-08-27T18:22:00Z">
        <w:r w:rsidR="00D8573E">
          <w:t xml:space="preserve">the </w:t>
        </w:r>
      </w:ins>
      <w:r>
        <w:t>compliance reports for each device as shown below</w:t>
      </w:r>
    </w:p>
    <w:p w14:paraId="0C60CDE7" w14:textId="77777777" w:rsidR="00CC2055" w:rsidRPr="00CC2055" w:rsidRDefault="00CC2055" w:rsidP="00CC2055">
      <w:pPr>
        <w:pStyle w:val="Quote"/>
        <w:rPr>
          <w:lang w:val="en-US"/>
        </w:rPr>
      </w:pPr>
      <w:r>
        <w:t xml:space="preserve">$ </w:t>
      </w:r>
      <w:r>
        <w:rPr>
          <w:rFonts w:ascii="Lucida Console" w:hAnsi="Lucida Console" w:cs="Lucida Console"/>
          <w:sz w:val="24"/>
          <w:szCs w:val="24"/>
          <w:lang w:val="en-US"/>
        </w:rPr>
        <w:t xml:space="preserve">cat </w:t>
      </w:r>
      <w:proofErr w:type="spellStart"/>
      <w:r>
        <w:rPr>
          <w:rFonts w:ascii="Lucida Console" w:hAnsi="Lucida Console" w:cs="Lucida Console"/>
          <w:sz w:val="24"/>
          <w:szCs w:val="24"/>
          <w:lang w:val="en-US"/>
        </w:rPr>
        <w:t>pb_napalm_validation.yml</w:t>
      </w:r>
      <w:proofErr w:type="spellEnd"/>
      <w:r>
        <w:rPr>
          <w:rFonts w:ascii="Lucida Console" w:hAnsi="Lucida Console" w:cs="Lucida Console"/>
          <w:sz w:val="24"/>
          <w:szCs w:val="24"/>
          <w:lang w:val="en-US"/>
        </w:rPr>
        <w:br/>
      </w:r>
      <w:r>
        <w:rPr>
          <w:rFonts w:ascii="Lucida Console" w:hAnsi="Lucida Console" w:cs="Lucida Console"/>
          <w:sz w:val="24"/>
          <w:szCs w:val="24"/>
          <w:lang w:val="en-US"/>
        </w:rPr>
        <w:br/>
      </w:r>
      <w:r w:rsidRPr="00FF6809">
        <w:rPr>
          <w:rFonts w:ascii="Lucida Console" w:hAnsi="Lucida Console" w:cs="Lucida Console"/>
          <w:sz w:val="20"/>
          <w:szCs w:val="20"/>
          <w:highlight w:val="yellow"/>
        </w:rPr>
        <w:t>&lt; -- Output Omitted for brevity --&gt;</w:t>
      </w:r>
      <w:r>
        <w:br/>
      </w:r>
      <w:r>
        <w:rPr>
          <w:rFonts w:ascii="Lucida Console" w:hAnsi="Lucida Console" w:cs="Lucida Console"/>
          <w:sz w:val="24"/>
          <w:szCs w:val="24"/>
          <w:lang w:val="en-US"/>
        </w:rPr>
        <w:br/>
      </w:r>
      <w:r w:rsidRPr="00CC2055">
        <w:rPr>
          <w:lang w:val="en-US"/>
        </w:rPr>
        <w:t xml:space="preserve">    - name: Create Compliance Report Folder</w:t>
      </w:r>
    </w:p>
    <w:p w14:paraId="78C7DA33" w14:textId="77777777" w:rsidR="00CC2055" w:rsidRPr="00CC2055" w:rsidRDefault="00CC2055" w:rsidP="00CC2055">
      <w:pPr>
        <w:pStyle w:val="Quote"/>
        <w:rPr>
          <w:lang w:val="en-US"/>
        </w:rPr>
      </w:pPr>
      <w:r w:rsidRPr="00CC2055">
        <w:rPr>
          <w:lang w:val="en-US"/>
        </w:rPr>
        <w:t xml:space="preserve">      file: path=</w:t>
      </w:r>
      <w:proofErr w:type="spellStart"/>
      <w:r w:rsidRPr="00CC2055">
        <w:rPr>
          <w:lang w:val="en-US"/>
        </w:rPr>
        <w:t>compliance_folder</w:t>
      </w:r>
      <w:proofErr w:type="spellEnd"/>
      <w:r w:rsidRPr="00CC2055">
        <w:rPr>
          <w:lang w:val="en-US"/>
        </w:rPr>
        <w:t xml:space="preserve"> state=directory</w:t>
      </w:r>
    </w:p>
    <w:p w14:paraId="260ADB14" w14:textId="77777777" w:rsidR="00CC2055" w:rsidRPr="00CC2055" w:rsidRDefault="00CC2055" w:rsidP="00CC2055">
      <w:pPr>
        <w:pStyle w:val="Quote"/>
        <w:rPr>
          <w:lang w:val="en-US"/>
        </w:rPr>
      </w:pPr>
    </w:p>
    <w:p w14:paraId="09834E2F" w14:textId="77777777" w:rsidR="00CC2055" w:rsidRPr="00CC2055" w:rsidRDefault="00CC2055" w:rsidP="00CC2055">
      <w:pPr>
        <w:pStyle w:val="Quote"/>
        <w:rPr>
          <w:lang w:val="en-US"/>
        </w:rPr>
      </w:pPr>
      <w:r w:rsidRPr="00CC2055">
        <w:rPr>
          <w:lang w:val="en-US"/>
        </w:rPr>
        <w:t xml:space="preserve">    - name: Create Compliance Report File per Node</w:t>
      </w:r>
    </w:p>
    <w:p w14:paraId="0D5B123B" w14:textId="77777777" w:rsidR="00CC2055" w:rsidRPr="00CC2055" w:rsidRDefault="00CC2055" w:rsidP="00CC2055">
      <w:pPr>
        <w:pStyle w:val="Quote"/>
        <w:rPr>
          <w:lang w:val="en-US"/>
        </w:rPr>
      </w:pPr>
      <w:r w:rsidRPr="00CC2055">
        <w:rPr>
          <w:lang w:val="en-US"/>
        </w:rPr>
        <w:t xml:space="preserve">      file: path=</w:t>
      </w:r>
      <w:proofErr w:type="spellStart"/>
      <w:r w:rsidRPr="00CC2055">
        <w:rPr>
          <w:lang w:val="en-US"/>
        </w:rPr>
        <w:t>compliance_folder</w:t>
      </w:r>
      <w:proofErr w:type="spellEnd"/>
      <w:r w:rsidRPr="00CC2055">
        <w:rPr>
          <w:lang w:val="en-US"/>
        </w:rPr>
        <w:t>/{{inventory_hostname}}.txt state=absent</w:t>
      </w:r>
    </w:p>
    <w:p w14:paraId="79D71AE7" w14:textId="77777777" w:rsidR="00CC2055" w:rsidRPr="00CC2055" w:rsidRDefault="00CC2055" w:rsidP="00CC2055">
      <w:pPr>
        <w:pStyle w:val="Quote"/>
        <w:rPr>
          <w:lang w:val="en-US"/>
        </w:rPr>
      </w:pPr>
    </w:p>
    <w:p w14:paraId="4C2FF5F8" w14:textId="77777777" w:rsidR="00CC2055" w:rsidRPr="00CC2055" w:rsidRDefault="00CC2055" w:rsidP="00CC2055">
      <w:pPr>
        <w:pStyle w:val="Quote"/>
        <w:rPr>
          <w:lang w:val="en-US"/>
        </w:rPr>
      </w:pPr>
      <w:r w:rsidRPr="00CC2055">
        <w:rPr>
          <w:lang w:val="en-US"/>
        </w:rPr>
        <w:t xml:space="preserve">    - name: Create Compliance Report</w:t>
      </w:r>
    </w:p>
    <w:p w14:paraId="66FC1437" w14:textId="77777777" w:rsidR="00CC2055" w:rsidRPr="00CC2055" w:rsidRDefault="00CC2055" w:rsidP="00CC2055">
      <w:pPr>
        <w:pStyle w:val="Quote"/>
        <w:rPr>
          <w:lang w:val="en-US"/>
        </w:rPr>
      </w:pPr>
      <w:r w:rsidRPr="00CC2055">
        <w:rPr>
          <w:lang w:val="en-US"/>
        </w:rPr>
        <w:t xml:space="preserve">      copy:</w:t>
      </w:r>
    </w:p>
    <w:p w14:paraId="6FA07C1C" w14:textId="77777777" w:rsidR="00CC2055" w:rsidRPr="00CC2055" w:rsidRDefault="00CC2055" w:rsidP="00CC2055">
      <w:pPr>
        <w:pStyle w:val="Quote"/>
        <w:rPr>
          <w:lang w:val="en-US"/>
        </w:rPr>
      </w:pPr>
      <w:r w:rsidRPr="00CC2055">
        <w:rPr>
          <w:lang w:val="en-US"/>
        </w:rPr>
        <w:t xml:space="preserve">        content: "</w:t>
      </w:r>
      <w:proofErr w:type="gramStart"/>
      <w:r w:rsidRPr="00CC2055">
        <w:rPr>
          <w:lang w:val="en-US"/>
        </w:rPr>
        <w:t xml:space="preserve">{{ </w:t>
      </w:r>
      <w:proofErr w:type="spellStart"/>
      <w:r w:rsidRPr="00CC2055">
        <w:rPr>
          <w:lang w:val="en-US"/>
        </w:rPr>
        <w:t>net</w:t>
      </w:r>
      <w:proofErr w:type="gramEnd"/>
      <w:r w:rsidRPr="00CC2055">
        <w:rPr>
          <w:lang w:val="en-US"/>
        </w:rPr>
        <w:t>_validate.compliance_report</w:t>
      </w:r>
      <w:proofErr w:type="spellEnd"/>
      <w:r w:rsidRPr="00CC2055">
        <w:rPr>
          <w:lang w:val="en-US"/>
        </w:rPr>
        <w:t xml:space="preserve"> | </w:t>
      </w:r>
      <w:proofErr w:type="spellStart"/>
      <w:r w:rsidRPr="00CC2055">
        <w:rPr>
          <w:lang w:val="en-US"/>
        </w:rPr>
        <w:t>to_nice_yaml</w:t>
      </w:r>
      <w:proofErr w:type="spellEnd"/>
      <w:r w:rsidRPr="00CC2055">
        <w:rPr>
          <w:lang w:val="en-US"/>
        </w:rPr>
        <w:t xml:space="preserve"> }}"</w:t>
      </w:r>
    </w:p>
    <w:p w14:paraId="7AC64138" w14:textId="77777777" w:rsidR="00CC2055" w:rsidRPr="00CC2055" w:rsidRDefault="00CC2055" w:rsidP="00CC2055">
      <w:pPr>
        <w:pStyle w:val="Quote"/>
        <w:rPr>
          <w:lang w:val="en-US"/>
        </w:rPr>
      </w:pPr>
      <w:r w:rsidRPr="00CC2055">
        <w:rPr>
          <w:lang w:val="en-US"/>
        </w:rPr>
        <w:t xml:space="preserve">        </w:t>
      </w:r>
      <w:proofErr w:type="spellStart"/>
      <w:r w:rsidRPr="00CC2055">
        <w:rPr>
          <w:lang w:val="en-US"/>
        </w:rPr>
        <w:t>dest</w:t>
      </w:r>
      <w:proofErr w:type="spellEnd"/>
      <w:r w:rsidRPr="00CC2055">
        <w:rPr>
          <w:lang w:val="en-US"/>
        </w:rPr>
        <w:t>: "</w:t>
      </w:r>
      <w:proofErr w:type="spellStart"/>
      <w:r w:rsidRPr="00CC2055">
        <w:rPr>
          <w:lang w:val="en-US"/>
        </w:rPr>
        <w:t>compliance_folder</w:t>
      </w:r>
      <w:proofErr w:type="spellEnd"/>
      <w:proofErr w:type="gramStart"/>
      <w:r w:rsidRPr="00CC2055">
        <w:rPr>
          <w:lang w:val="en-US"/>
        </w:rPr>
        <w:t>/{</w:t>
      </w:r>
      <w:proofErr w:type="gramEnd"/>
      <w:r w:rsidRPr="00CC2055">
        <w:rPr>
          <w:lang w:val="en-US"/>
        </w:rPr>
        <w:t xml:space="preserve">{ </w:t>
      </w:r>
      <w:proofErr w:type="spellStart"/>
      <w:r w:rsidRPr="00CC2055">
        <w:rPr>
          <w:lang w:val="en-US"/>
        </w:rPr>
        <w:t>inventory_hostname</w:t>
      </w:r>
      <w:proofErr w:type="spellEnd"/>
      <w:r w:rsidRPr="00CC2055">
        <w:rPr>
          <w:lang w:val="en-US"/>
        </w:rPr>
        <w:t xml:space="preserve"> }}.txt"</w:t>
      </w:r>
    </w:p>
    <w:p w14:paraId="4D79B00A" w14:textId="41A5B014" w:rsidR="00CC2055" w:rsidRPr="00EE5CD6" w:rsidRDefault="00CC2055" w:rsidP="00CC2055">
      <w:pPr>
        <w:pStyle w:val="Quote"/>
        <w:rPr>
          <w:b/>
          <w:bCs/>
        </w:rPr>
      </w:pPr>
    </w:p>
    <w:p w14:paraId="6248967D" w14:textId="5DDE91FD" w:rsidR="00CC2055" w:rsidRPr="00D2366F" w:rsidRDefault="00CC2055" w:rsidP="00CC2055"/>
    <w:p w14:paraId="541ABC22"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0B05319" w14:textId="08455AFA" w:rsidR="00BA20BB" w:rsidRDefault="00805338" w:rsidP="00BA20BB">
      <w:r>
        <w:t xml:space="preserve">NAPALM provides another module for network validation which is the </w:t>
      </w:r>
      <w:proofErr w:type="spellStart"/>
      <w:r w:rsidRPr="00D8573E">
        <w:rPr>
          <w:b/>
          <w:i/>
          <w:rPrChange w:id="146" w:author="karim okasha" w:date="2019-08-27T18:22:00Z">
            <w:rPr/>
          </w:rPrChange>
        </w:rPr>
        <w:t>napalm_validate</w:t>
      </w:r>
      <w:proofErr w:type="spellEnd"/>
      <w:r>
        <w:t xml:space="preserve"> module. </w:t>
      </w:r>
      <w:commentRangeStart w:id="147"/>
      <w:r>
        <w:t xml:space="preserve">This module is mainly used to </w:t>
      </w:r>
      <w:r w:rsidR="001B2D94">
        <w:t>perform</w:t>
      </w:r>
      <w:r>
        <w:t xml:space="preserve"> auditing and </w:t>
      </w:r>
      <w:ins w:id="148" w:author="karim okasha" w:date="2019-08-27T18:23:00Z">
        <w:r w:rsidR="00D8573E">
          <w:t xml:space="preserve">generating </w:t>
        </w:r>
      </w:ins>
      <w:r>
        <w:t>compliance reports for the network infrastructure</w:t>
      </w:r>
      <w:ins w:id="149" w:author="karim okasha" w:date="2019-08-27T18:23:00Z">
        <w:r w:rsidR="00D8573E">
          <w:t xml:space="preserve">. </w:t>
        </w:r>
      </w:ins>
      <w:del w:id="150" w:author="karim okasha" w:date="2019-08-27T18:23:00Z">
        <w:r w:rsidDel="00D8573E">
          <w:delText xml:space="preserve"> and </w:delText>
        </w:r>
      </w:del>
      <w:ins w:id="151" w:author="karim okasha" w:date="2019-08-27T18:23:00Z">
        <w:r w:rsidR="00D8573E">
          <w:t>T</w:t>
        </w:r>
      </w:ins>
      <w:del w:id="152" w:author="karim okasha" w:date="2019-08-27T18:23:00Z">
        <w:r w:rsidDel="00D8573E">
          <w:delText>t</w:delText>
        </w:r>
      </w:del>
      <w:r>
        <w:t xml:space="preserve">he main </w:t>
      </w:r>
      <w:del w:id="153" w:author="karim okasha" w:date="2019-08-27T18:23:00Z">
        <w:r w:rsidDel="00D8573E">
          <w:delText xml:space="preserve">goal </w:delText>
        </w:r>
      </w:del>
      <w:ins w:id="154" w:author="karim okasha" w:date="2019-08-27T18:23:00Z">
        <w:r w:rsidR="00D8573E">
          <w:t xml:space="preserve">idea </w:t>
        </w:r>
      </w:ins>
      <w:r>
        <w:t xml:space="preserve">is to </w:t>
      </w:r>
      <w:del w:id="155" w:author="karim okasha" w:date="2019-08-27T18:24:00Z">
        <w:r w:rsidDel="00D8573E">
          <w:delText xml:space="preserve">provide </w:delText>
        </w:r>
      </w:del>
      <w:ins w:id="156" w:author="karim okasha" w:date="2019-08-27T18:24:00Z">
        <w:r w:rsidR="00D8573E">
          <w:t xml:space="preserve">declare the </w:t>
        </w:r>
      </w:ins>
      <w:del w:id="157" w:author="karim okasha" w:date="2019-08-27T18:24:00Z">
        <w:r w:rsidDel="00D8573E">
          <w:delText xml:space="preserve">an </w:delText>
        </w:r>
      </w:del>
      <w:r>
        <w:t xml:space="preserve">intended state </w:t>
      </w:r>
      <w:del w:id="158" w:author="karim okasha" w:date="2019-08-27T18:24:00Z">
        <w:r w:rsidDel="00D8573E">
          <w:delText xml:space="preserve">for </w:delText>
        </w:r>
      </w:del>
      <w:ins w:id="159" w:author="karim okasha" w:date="2019-08-27T18:24:00Z">
        <w:r w:rsidR="00D8573E">
          <w:t xml:space="preserve">of </w:t>
        </w:r>
      </w:ins>
      <w:r>
        <w:t xml:space="preserve">the network </w:t>
      </w:r>
      <w:ins w:id="160" w:author="karim okasha" w:date="2019-08-27T18:24:00Z">
        <w:r w:rsidR="00D8573E">
          <w:t xml:space="preserve">and </w:t>
        </w:r>
      </w:ins>
      <w:r>
        <w:t>defin</w:t>
      </w:r>
      <w:ins w:id="161" w:author="karim okasha" w:date="2019-08-27T18:24:00Z">
        <w:r w:rsidR="00D8573E">
          <w:t>e it</w:t>
        </w:r>
      </w:ins>
      <w:del w:id="162" w:author="karim okasha" w:date="2019-08-27T18:24:00Z">
        <w:r w:rsidDel="00D8573E">
          <w:delText>ed</w:delText>
        </w:r>
      </w:del>
      <w:r>
        <w:t xml:space="preserve"> </w:t>
      </w:r>
      <w:del w:id="163" w:author="karim okasha" w:date="2019-08-27T18:24:00Z">
        <w:r w:rsidDel="00D8573E">
          <w:delText xml:space="preserve">and </w:delText>
        </w:r>
        <w:r w:rsidR="001B2D94" w:rsidDel="00D8573E">
          <w:delText>declared</w:delText>
        </w:r>
        <w:r w:rsidDel="00D8573E">
          <w:delText xml:space="preserve"> </w:delText>
        </w:r>
      </w:del>
      <w:r>
        <w:t>in a YAML document</w:t>
      </w:r>
      <w:ins w:id="164" w:author="karim okasha" w:date="2019-08-27T18:24:00Z">
        <w:r w:rsidR="00D8573E">
          <w:t>. Th</w:t>
        </w:r>
      </w:ins>
      <w:ins w:id="165" w:author="karim okasha" w:date="2019-08-27T18:25:00Z">
        <w:r w:rsidR="00D8573E">
          <w:t xml:space="preserve">is YAML file </w:t>
        </w:r>
      </w:ins>
      <w:del w:id="166" w:author="karim okasha" w:date="2019-08-27T18:24:00Z">
        <w:r w:rsidDel="00D8573E">
          <w:delText xml:space="preserve"> formatted </w:delText>
        </w:r>
      </w:del>
      <w:ins w:id="167" w:author="karim okasha" w:date="2019-08-27T18:25:00Z">
        <w:r w:rsidR="00D8573E">
          <w:t>has</w:t>
        </w:r>
      </w:ins>
      <w:del w:id="168" w:author="karim okasha" w:date="2019-08-27T18:25:00Z">
        <w:r w:rsidDel="00D8573E">
          <w:delText>in</w:delText>
        </w:r>
      </w:del>
      <w:r>
        <w:t xml:space="preserve"> a specific format following the same structure that the different NAPALM getters </w:t>
      </w:r>
      <w:proofErr w:type="gramStart"/>
      <w:r>
        <w:t>uses</w:t>
      </w:r>
      <w:proofErr w:type="gramEnd"/>
      <w:r>
        <w:t xml:space="preserve">. </w:t>
      </w:r>
      <w:commentRangeEnd w:id="147"/>
      <w:r w:rsidR="00AD7FD5">
        <w:rPr>
          <w:rStyle w:val="CommentReference"/>
        </w:rPr>
        <w:commentReference w:id="147"/>
      </w:r>
      <w:r>
        <w:t>In this YAML file we specify the NAPALM facts that we want to retrieve from the network and the expected output that we expect the network state to be like.</w:t>
      </w:r>
    </w:p>
    <w:p w14:paraId="0BE8D7EB" w14:textId="15DC333A" w:rsidR="00805338" w:rsidRDefault="00805338" w:rsidP="00BA20BB">
      <w:r>
        <w:t xml:space="preserve">We supply these validation files to </w:t>
      </w:r>
      <w:proofErr w:type="spellStart"/>
      <w:r>
        <w:t>napalm_validate</w:t>
      </w:r>
      <w:proofErr w:type="spellEnd"/>
      <w:r>
        <w:t xml:space="preserve"> module and NAPALM will connect to the devices, retrieve the facts specified in these validation files and compare the output retrieved from </w:t>
      </w:r>
      <w:r>
        <w:lastRenderedPageBreak/>
        <w:t xml:space="preserve">the network against the network stated </w:t>
      </w:r>
      <w:r w:rsidR="001B2D94">
        <w:t>declared</w:t>
      </w:r>
      <w:r>
        <w:t xml:space="preserve"> in these validation files. Finally, it generates a </w:t>
      </w:r>
      <w:proofErr w:type="spellStart"/>
      <w:r>
        <w:t>compliance_report</w:t>
      </w:r>
      <w:proofErr w:type="spellEnd"/>
      <w:r>
        <w:t xml:space="preserve"> object which has the result of the compariso</w:t>
      </w:r>
      <w:r w:rsidR="00AD7FD5">
        <w:t>n and whether the network complies</w:t>
      </w:r>
      <w:r>
        <w:t xml:space="preserve"> with these validation files or not.</w:t>
      </w:r>
      <w:r w:rsidR="001B2D94">
        <w:t xml:space="preserve"> We also set the </w:t>
      </w:r>
      <w:proofErr w:type="spellStart"/>
      <w:r w:rsidR="001B2D94" w:rsidRPr="001B2D94">
        <w:rPr>
          <w:b/>
          <w:bCs/>
        </w:rPr>
        <w:t>ignore_errors</w:t>
      </w:r>
      <w:proofErr w:type="spellEnd"/>
      <w:r w:rsidR="001B2D94">
        <w:t xml:space="preserve"> parameter in order to continue with the other tasks in this playbook in case the device doesn’t comply, so we can capture this compliance problem in the compliance report that we will generate.</w:t>
      </w:r>
    </w:p>
    <w:p w14:paraId="1385A832" w14:textId="2AB312BB" w:rsidR="00805338" w:rsidRDefault="001B2D94" w:rsidP="00BA20BB">
      <w:r>
        <w:t>Finally, w</w:t>
      </w:r>
      <w:r w:rsidR="00805338">
        <w:t xml:space="preserve">e save the output in a separate </w:t>
      </w:r>
      <w:r w:rsidR="00C42E75">
        <w:t xml:space="preserve">folder called </w:t>
      </w:r>
      <w:proofErr w:type="spellStart"/>
      <w:r w:rsidR="00C42E75">
        <w:t>compliance_folder</w:t>
      </w:r>
      <w:proofErr w:type="spellEnd"/>
      <w:r w:rsidR="00C42E75">
        <w:t xml:space="preserve"> for each node</w:t>
      </w:r>
      <w:r>
        <w:t xml:space="preserve"> and we copy the contents of the </w:t>
      </w:r>
      <w:proofErr w:type="spellStart"/>
      <w:r>
        <w:t>compliance_report</w:t>
      </w:r>
      <w:proofErr w:type="spellEnd"/>
      <w:r>
        <w:t xml:space="preserve"> parameter and we </w:t>
      </w:r>
      <w:r w:rsidR="00AD7FD5">
        <w:t>format</w:t>
      </w:r>
      <w:r>
        <w:t xml:space="preserve"> it using </w:t>
      </w:r>
      <w:proofErr w:type="spellStart"/>
      <w:r>
        <w:t>to_nice_yaml</w:t>
      </w:r>
      <w:proofErr w:type="spellEnd"/>
      <w:r>
        <w:t xml:space="preserve"> filter.</w:t>
      </w:r>
    </w:p>
    <w:p w14:paraId="2E334C63" w14:textId="2083777C" w:rsidR="00C42E75" w:rsidRDefault="00C42E75" w:rsidP="00C42E75">
      <w:r>
        <w:t>A snippet for a correct compliance report generated for mxpe01 device is shown below</w:t>
      </w:r>
    </w:p>
    <w:p w14:paraId="1BC2F1AF" w14:textId="77777777" w:rsidR="00C42E75" w:rsidRDefault="00C42E75" w:rsidP="00C42E75">
      <w:pPr>
        <w:pStyle w:val="Quote"/>
      </w:pPr>
      <w:r>
        <w:t>complies: true</w:t>
      </w:r>
    </w:p>
    <w:p w14:paraId="20BE7E2C" w14:textId="77777777" w:rsidR="00C42E75" w:rsidRDefault="00C42E75" w:rsidP="00C42E75">
      <w:pPr>
        <w:pStyle w:val="Quote"/>
      </w:pPr>
      <w:proofErr w:type="spellStart"/>
      <w:r>
        <w:t>get_bgp_neighbors</w:t>
      </w:r>
      <w:proofErr w:type="spellEnd"/>
      <w:r>
        <w:t>:</w:t>
      </w:r>
    </w:p>
    <w:p w14:paraId="46FB2F48" w14:textId="77777777" w:rsidR="00C42E75" w:rsidRDefault="00C42E75" w:rsidP="00C42E75">
      <w:pPr>
        <w:pStyle w:val="Quote"/>
      </w:pPr>
      <w:r>
        <w:t xml:space="preserve">    complies: true</w:t>
      </w:r>
    </w:p>
    <w:p w14:paraId="2D51BA12" w14:textId="77777777" w:rsidR="00C42E75" w:rsidRDefault="00C42E75" w:rsidP="00C42E75">
      <w:pPr>
        <w:pStyle w:val="Quote"/>
      </w:pPr>
      <w:r>
        <w:t xml:space="preserve">    extra: []</w:t>
      </w:r>
    </w:p>
    <w:p w14:paraId="335C0102" w14:textId="77777777" w:rsidR="00C42E75" w:rsidRDefault="00C42E75" w:rsidP="00C42E75">
      <w:pPr>
        <w:pStyle w:val="Quote"/>
      </w:pPr>
      <w:r>
        <w:t xml:space="preserve">    missing: []</w:t>
      </w:r>
    </w:p>
    <w:p w14:paraId="6B9F739B" w14:textId="77777777" w:rsidR="00C42E75" w:rsidRDefault="00C42E75" w:rsidP="00C42E75">
      <w:pPr>
        <w:pStyle w:val="Quote"/>
      </w:pPr>
      <w:r>
        <w:t xml:space="preserve">    present:</w:t>
      </w:r>
    </w:p>
    <w:p w14:paraId="5F22DEE4" w14:textId="77777777" w:rsidR="00C42E75" w:rsidRDefault="00C42E75" w:rsidP="00C42E75">
      <w:pPr>
        <w:pStyle w:val="Quote"/>
      </w:pPr>
      <w:r>
        <w:t xml:space="preserve">        global:</w:t>
      </w:r>
    </w:p>
    <w:p w14:paraId="57CDCC16" w14:textId="77777777" w:rsidR="00C42E75" w:rsidRDefault="00C42E75" w:rsidP="00C42E75">
      <w:pPr>
        <w:pStyle w:val="Quote"/>
      </w:pPr>
      <w:r>
        <w:t xml:space="preserve">            complies: true</w:t>
      </w:r>
    </w:p>
    <w:p w14:paraId="0D1B3A1E" w14:textId="77777777" w:rsidR="00C42E75" w:rsidRDefault="00C42E75" w:rsidP="00C42E75">
      <w:pPr>
        <w:pStyle w:val="Quote"/>
      </w:pPr>
      <w:r>
        <w:t xml:space="preserve">            nested: true</w:t>
      </w:r>
    </w:p>
    <w:p w14:paraId="6891475F" w14:textId="77777777" w:rsidR="00C42E75" w:rsidRDefault="00C42E75" w:rsidP="00C42E75">
      <w:pPr>
        <w:pStyle w:val="Quote"/>
      </w:pPr>
      <w:proofErr w:type="spellStart"/>
      <w:r>
        <w:t>get_interfaces_ip</w:t>
      </w:r>
      <w:proofErr w:type="spellEnd"/>
      <w:r>
        <w:t>:</w:t>
      </w:r>
    </w:p>
    <w:p w14:paraId="286BE360" w14:textId="77777777" w:rsidR="00C42E75" w:rsidRDefault="00C42E75" w:rsidP="00C42E75">
      <w:pPr>
        <w:pStyle w:val="Quote"/>
      </w:pPr>
      <w:r>
        <w:t xml:space="preserve">    complies: true</w:t>
      </w:r>
    </w:p>
    <w:p w14:paraId="4DFEA7E0" w14:textId="77777777" w:rsidR="00C42E75" w:rsidRDefault="00C42E75" w:rsidP="00C42E75">
      <w:pPr>
        <w:pStyle w:val="Quote"/>
      </w:pPr>
      <w:r>
        <w:t xml:space="preserve">    extra: []</w:t>
      </w:r>
    </w:p>
    <w:p w14:paraId="3D7B1996" w14:textId="77777777" w:rsidR="00C42E75" w:rsidRDefault="00C42E75" w:rsidP="00C42E75">
      <w:pPr>
        <w:pStyle w:val="Quote"/>
      </w:pPr>
      <w:r>
        <w:t xml:space="preserve">    missing: []</w:t>
      </w:r>
    </w:p>
    <w:p w14:paraId="369167D5" w14:textId="77777777" w:rsidR="00C42E75" w:rsidRDefault="00C42E75" w:rsidP="00C42E75">
      <w:pPr>
        <w:pStyle w:val="Quote"/>
      </w:pPr>
      <w:r>
        <w:t xml:space="preserve">    present:</w:t>
      </w:r>
    </w:p>
    <w:p w14:paraId="03493624" w14:textId="77777777" w:rsidR="00C42E75" w:rsidRDefault="00C42E75" w:rsidP="00C42E75">
      <w:pPr>
        <w:pStyle w:val="Quote"/>
      </w:pPr>
      <w:r>
        <w:t xml:space="preserve">        ge-0/0/0.0:</w:t>
      </w:r>
    </w:p>
    <w:p w14:paraId="2AAEBBCD" w14:textId="77777777" w:rsidR="00C42E75" w:rsidRDefault="00C42E75" w:rsidP="00C42E75">
      <w:pPr>
        <w:pStyle w:val="Quote"/>
      </w:pPr>
      <w:r>
        <w:t xml:space="preserve">            complies: true</w:t>
      </w:r>
    </w:p>
    <w:p w14:paraId="0C676E36" w14:textId="77777777" w:rsidR="00C42E75" w:rsidRDefault="00C42E75" w:rsidP="00C42E75">
      <w:pPr>
        <w:pStyle w:val="Quote"/>
      </w:pPr>
      <w:r>
        <w:t xml:space="preserve">            nested: true</w:t>
      </w:r>
    </w:p>
    <w:p w14:paraId="748319B8" w14:textId="25D2CE27" w:rsidR="00C42E75" w:rsidRPr="000F59F4" w:rsidRDefault="00C42E75" w:rsidP="00C42E75">
      <w:pPr>
        <w:pStyle w:val="Quote"/>
        <w:rPr>
          <w:rFonts w:ascii="Times New Roman" w:hAnsi="Times New Roman" w:cs="Times New Roman"/>
        </w:rPr>
      </w:pPr>
      <w:r>
        <w:t>skipped: []</w:t>
      </w:r>
    </w:p>
    <w:p w14:paraId="2A509F49" w14:textId="10818EF2" w:rsidR="00B137E0" w:rsidRDefault="00B137E0" w:rsidP="001B2D94"/>
    <w:p w14:paraId="19F8CB88" w14:textId="462C6D9A" w:rsidR="00BA20BB" w:rsidRPr="00D2366F" w:rsidRDefault="001B2D94"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 xml:space="preserve">See </w:t>
      </w:r>
      <w:proofErr w:type="gramStart"/>
      <w:r>
        <w:rPr>
          <w:rFonts w:ascii="Arial" w:eastAsia="Times New Roman" w:hAnsi="Arial" w:cs="Arial"/>
          <w:b/>
          <w:bCs/>
          <w:color w:val="333333"/>
          <w:sz w:val="36"/>
          <w:szCs w:val="36"/>
        </w:rPr>
        <w:t>Also</w:t>
      </w:r>
      <w:r w:rsidR="00BA20BB" w:rsidRPr="00D2366F">
        <w:rPr>
          <w:rFonts w:ascii="Arial" w:eastAsia="Times New Roman" w:hAnsi="Arial" w:cs="Arial"/>
          <w:b/>
          <w:bCs/>
          <w:color w:val="333333"/>
          <w:sz w:val="36"/>
          <w:szCs w:val="36"/>
        </w:rPr>
        <w:t>..</w:t>
      </w:r>
      <w:proofErr w:type="gramEnd"/>
    </w:p>
    <w:p w14:paraId="5159E1C1" w14:textId="6CF4C9BF" w:rsidR="00E55AAC" w:rsidRDefault="00E55AAC" w:rsidP="00BA20BB">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For Further information regarding NAPALM validation and the other options available for </w:t>
      </w:r>
      <w:proofErr w:type="spellStart"/>
      <w:r>
        <w:rPr>
          <w:rFonts w:ascii="Times New Roman" w:eastAsia="Times New Roman" w:hAnsi="Times New Roman" w:cs="Times New Roman"/>
          <w:color w:val="333333"/>
        </w:rPr>
        <w:t>napalm_validation</w:t>
      </w:r>
      <w:proofErr w:type="spellEnd"/>
      <w:r>
        <w:rPr>
          <w:rFonts w:ascii="Times New Roman" w:eastAsia="Times New Roman" w:hAnsi="Times New Roman" w:cs="Times New Roman"/>
          <w:color w:val="333333"/>
        </w:rPr>
        <w:t xml:space="preserve"> please check the below URLs</w:t>
      </w:r>
    </w:p>
    <w:p w14:paraId="05EC9A41" w14:textId="56CAC1E9" w:rsidR="00E55AAC" w:rsidRDefault="006D5647" w:rsidP="00BA20BB">
      <w:pPr>
        <w:spacing w:before="100" w:beforeAutospacing="1" w:after="100" w:afterAutospacing="1" w:line="480" w:lineRule="atLeast"/>
        <w:rPr>
          <w:rFonts w:ascii="Times New Roman" w:eastAsia="Times New Roman" w:hAnsi="Times New Roman" w:cs="Times New Roman"/>
          <w:color w:val="333333"/>
        </w:rPr>
      </w:pPr>
      <w:hyperlink r:id="rId15" w:history="1">
        <w:r w:rsidR="00E55AAC">
          <w:rPr>
            <w:rStyle w:val="Hyperlink"/>
          </w:rPr>
          <w:t>https://napalm.readthedocs.io/en/latest/integrations/ansible/modules/napalm_validate/index.html</w:t>
        </w:r>
      </w:hyperlink>
      <w:r w:rsidR="00E55AAC">
        <w:br/>
      </w:r>
      <w:hyperlink r:id="rId16" w:history="1">
        <w:r w:rsidR="00E55AAC">
          <w:rPr>
            <w:rStyle w:val="Hyperlink"/>
          </w:rPr>
          <w:t>https://napalm.readthedocs.io/en/latest/validate/index.html</w:t>
        </w:r>
      </w:hyperlink>
    </w:p>
    <w:sectPr w:rsidR="00E55AA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rim okasha" w:date="2019-08-27T09:02:00Z" w:initials="ko">
    <w:p w14:paraId="0C24F546" w14:textId="5DFFD3D1" w:rsidR="006D5647" w:rsidRDefault="006D5647">
      <w:pPr>
        <w:pStyle w:val="CommentText"/>
      </w:pPr>
      <w:r>
        <w:rPr>
          <w:rStyle w:val="CommentReference"/>
        </w:rPr>
        <w:annotationRef/>
      </w:r>
      <w:r>
        <w:t>DONE</w:t>
      </w:r>
    </w:p>
  </w:comment>
  <w:comment w:id="1" w:author="Ronn Kurien" w:date="2019-08-26T11:35:00Z" w:initials="RK">
    <w:p w14:paraId="40BF5070" w14:textId="1FA9B18B" w:rsidR="006D5647" w:rsidRDefault="006D5647">
      <w:pPr>
        <w:pStyle w:val="CommentText"/>
      </w:pPr>
      <w:r>
        <w:rPr>
          <w:rStyle w:val="CommentReference"/>
        </w:rPr>
        <w:annotationRef/>
      </w:r>
      <w:r>
        <w:t>This sentence is too long. Please break this into two so that it will be easier for the readers to understand.</w:t>
      </w:r>
    </w:p>
  </w:comment>
  <w:comment w:id="7" w:author="Ronn Kurien" w:date="2019-08-26T11:36:00Z" w:initials="RK">
    <w:p w14:paraId="274CB859" w14:textId="1D91D43F" w:rsidR="006D5647" w:rsidRDefault="006D5647">
      <w:pPr>
        <w:pStyle w:val="CommentText"/>
      </w:pPr>
      <w:r>
        <w:rPr>
          <w:rStyle w:val="CommentReference"/>
        </w:rPr>
        <w:annotationRef/>
      </w:r>
      <w:r>
        <w:t>Unclear, please rephrase.</w:t>
      </w:r>
    </w:p>
  </w:comment>
  <w:comment w:id="11" w:author="karim okasha" w:date="2019-08-27T09:04:00Z" w:initials="ko">
    <w:p w14:paraId="7C388A7A" w14:textId="18408896" w:rsidR="006D5647" w:rsidRDefault="006D5647">
      <w:pPr>
        <w:pStyle w:val="CommentText"/>
      </w:pPr>
      <w:r>
        <w:rPr>
          <w:rStyle w:val="CommentReference"/>
        </w:rPr>
        <w:annotationRef/>
      </w:r>
      <w:r>
        <w:t xml:space="preserve">This image is not plagiarized, I draw this image from scratch and I have the source image. Please share the link for this image. </w:t>
      </w:r>
    </w:p>
  </w:comment>
  <w:comment w:id="12" w:author="Ronn Kurien" w:date="2019-08-26T11:57:00Z" w:initials="RK">
    <w:p w14:paraId="536A2B5D" w14:textId="395EEE62" w:rsidR="006D5647" w:rsidRDefault="006D5647">
      <w:pPr>
        <w:pStyle w:val="CommentText"/>
      </w:pPr>
      <w:r>
        <w:rPr>
          <w:rStyle w:val="CommentReference"/>
        </w:rPr>
        <w:annotationRef/>
      </w:r>
      <w:r>
        <w:t xml:space="preserve">Hello, </w:t>
      </w:r>
      <w:proofErr w:type="gramStart"/>
      <w:r>
        <w:t>This</w:t>
      </w:r>
      <w:proofErr w:type="gramEnd"/>
      <w:r>
        <w:t xml:space="preserve"> image is plagiarized. Will be redrawn by the graphic team </w:t>
      </w:r>
    </w:p>
  </w:comment>
  <w:comment w:id="13" w:author="karim okasha" w:date="2019-08-27T09:08:00Z" w:initials="ko">
    <w:p w14:paraId="62A17974" w14:textId="2AB725F3" w:rsidR="006D5647" w:rsidRDefault="006D5647">
      <w:pPr>
        <w:pStyle w:val="CommentText"/>
      </w:pPr>
      <w:r>
        <w:rPr>
          <w:rStyle w:val="CommentReference"/>
        </w:rPr>
        <w:annotationRef/>
      </w:r>
      <w:r>
        <w:t>DONE</w:t>
      </w:r>
    </w:p>
  </w:comment>
  <w:comment w:id="14" w:author="Ronn Kurien" w:date="2019-08-26T12:08:00Z" w:initials="RK">
    <w:p w14:paraId="5EC40DBD" w14:textId="72CD1B80" w:rsidR="006D5647" w:rsidRDefault="006D5647">
      <w:pPr>
        <w:pStyle w:val="CommentText"/>
      </w:pPr>
      <w:r>
        <w:rPr>
          <w:rStyle w:val="CommentReference"/>
        </w:rPr>
        <w:annotationRef/>
      </w:r>
      <w:r>
        <w:t xml:space="preserve">Please break this into two sentences to make it </w:t>
      </w:r>
      <w:proofErr w:type="gramStart"/>
      <w:r>
        <w:t>more clear</w:t>
      </w:r>
      <w:proofErr w:type="gramEnd"/>
      <w:r>
        <w:t xml:space="preserve"> for the readers. Thanks</w:t>
      </w:r>
    </w:p>
  </w:comment>
  <w:comment w:id="21" w:author="karim okasha" w:date="2019-08-27T09:09:00Z" w:initials="ko">
    <w:p w14:paraId="2A0166EA" w14:textId="20934B3D" w:rsidR="006D5647" w:rsidRDefault="006D5647">
      <w:pPr>
        <w:pStyle w:val="CommentText"/>
      </w:pPr>
      <w:r>
        <w:rPr>
          <w:rStyle w:val="CommentReference"/>
        </w:rPr>
        <w:annotationRef/>
      </w:r>
      <w:r>
        <w:t>DONE</w:t>
      </w:r>
    </w:p>
  </w:comment>
  <w:comment w:id="22" w:author="Ronn Kurien" w:date="2019-08-26T12:11:00Z" w:initials="RK">
    <w:p w14:paraId="19832CBB" w14:textId="3A713A55" w:rsidR="006D5647" w:rsidRDefault="006D5647">
      <w:pPr>
        <w:pStyle w:val="CommentText"/>
      </w:pPr>
      <w:r>
        <w:rPr>
          <w:rStyle w:val="CommentReference"/>
        </w:rPr>
        <w:annotationRef/>
      </w:r>
      <w:r>
        <w:t xml:space="preserve">Please place the </w:t>
      </w:r>
      <w:proofErr w:type="spellStart"/>
      <w:r>
        <w:t>github</w:t>
      </w:r>
      <w:proofErr w:type="spellEnd"/>
      <w:r>
        <w:t xml:space="preserve"> link here</w:t>
      </w:r>
    </w:p>
  </w:comment>
  <w:comment w:id="26" w:author="karim okasha" w:date="2019-08-27T09:11:00Z" w:initials="ko">
    <w:p w14:paraId="34817A53" w14:textId="7581EC7B" w:rsidR="006D5647" w:rsidRDefault="006D5647">
      <w:pPr>
        <w:pStyle w:val="CommentText"/>
      </w:pPr>
      <w:r>
        <w:rPr>
          <w:rStyle w:val="CommentReference"/>
        </w:rPr>
        <w:annotationRef/>
      </w:r>
      <w:r>
        <w:t>Modified</w:t>
      </w:r>
    </w:p>
  </w:comment>
  <w:comment w:id="27" w:author="Ronn Kurien" w:date="2019-08-26T12:15:00Z" w:initials="RK">
    <w:p w14:paraId="53DC1B83" w14:textId="43E3BB88" w:rsidR="006D5647" w:rsidRDefault="006D5647">
      <w:pPr>
        <w:pStyle w:val="CommentText"/>
      </w:pPr>
      <w:r>
        <w:rPr>
          <w:rStyle w:val="CommentReference"/>
        </w:rPr>
        <w:annotationRef/>
      </w:r>
      <w:r>
        <w:t xml:space="preserve">Please break these sentences. </w:t>
      </w:r>
      <w:proofErr w:type="spellStart"/>
      <w:r>
        <w:t>Its</w:t>
      </w:r>
      <w:proofErr w:type="spellEnd"/>
      <w:r>
        <w:t xml:space="preserve"> a bit unclear</w:t>
      </w:r>
    </w:p>
  </w:comment>
  <w:comment w:id="32" w:author="karim okasha" w:date="2019-08-27T09:11:00Z" w:initials="ko">
    <w:p w14:paraId="1DEE6F20" w14:textId="48ADEA76" w:rsidR="006D5647" w:rsidRDefault="006D5647">
      <w:pPr>
        <w:pStyle w:val="CommentText"/>
      </w:pPr>
      <w:r>
        <w:rPr>
          <w:rStyle w:val="CommentReference"/>
        </w:rPr>
        <w:annotationRef/>
      </w:r>
      <w:r>
        <w:t>DONE</w:t>
      </w:r>
    </w:p>
  </w:comment>
  <w:comment w:id="33" w:author="Ronn Kurien" w:date="2019-08-26T12:16:00Z" w:initials="RK">
    <w:p w14:paraId="129E254E" w14:textId="30859973" w:rsidR="006D5647" w:rsidRDefault="006D5647">
      <w:pPr>
        <w:pStyle w:val="CommentText"/>
      </w:pPr>
      <w:r>
        <w:t xml:space="preserve">Should it be </w:t>
      </w:r>
      <w:r>
        <w:rPr>
          <w:rStyle w:val="CommentReference"/>
        </w:rPr>
        <w:annotationRef/>
      </w:r>
      <w:r>
        <w:t>installed?</w:t>
      </w:r>
    </w:p>
  </w:comment>
  <w:comment w:id="38" w:author="karim okasha" w:date="2019-08-27T09:13:00Z" w:initials="ko">
    <w:p w14:paraId="79E17C91" w14:textId="1A00B7B3" w:rsidR="006D5647" w:rsidRDefault="006D5647">
      <w:pPr>
        <w:pStyle w:val="CommentText"/>
      </w:pPr>
      <w:r>
        <w:rPr>
          <w:rStyle w:val="CommentReference"/>
        </w:rPr>
        <w:annotationRef/>
      </w:r>
      <w:r>
        <w:t>DONE</w:t>
      </w:r>
    </w:p>
  </w:comment>
  <w:comment w:id="35" w:author="Ronn Kurien" w:date="2019-08-26T12:16:00Z" w:initials="RK">
    <w:p w14:paraId="4C441581" w14:textId="0C6880A7" w:rsidR="006D5647" w:rsidRDefault="006D5647">
      <w:pPr>
        <w:pStyle w:val="CommentText"/>
      </w:pPr>
      <w:r>
        <w:rPr>
          <w:rStyle w:val="CommentReference"/>
        </w:rPr>
        <w:annotationRef/>
      </w:r>
      <w:r>
        <w:t>Break the sentence</w:t>
      </w:r>
    </w:p>
  </w:comment>
  <w:comment w:id="44" w:author="karim okasha" w:date="2019-08-27T09:15:00Z" w:initials="ko">
    <w:p w14:paraId="61E9ECA1" w14:textId="2C37B07A" w:rsidR="006D5647" w:rsidRDefault="006D5647">
      <w:pPr>
        <w:pStyle w:val="CommentText"/>
      </w:pPr>
      <w:r>
        <w:rPr>
          <w:rStyle w:val="CommentReference"/>
        </w:rPr>
        <w:annotationRef/>
      </w:r>
      <w:r>
        <w:t>DONE</w:t>
      </w:r>
    </w:p>
  </w:comment>
  <w:comment w:id="45" w:author="Ronn Kurien" w:date="2019-08-26T12:16:00Z" w:initials="RK">
    <w:p w14:paraId="76BE65CC" w14:textId="1A1CD500" w:rsidR="006D5647" w:rsidRDefault="006D5647">
      <w:pPr>
        <w:pStyle w:val="CommentText"/>
      </w:pPr>
      <w:r>
        <w:rPr>
          <w:rStyle w:val="CommentReference"/>
        </w:rPr>
        <w:annotationRef/>
      </w:r>
      <w:r>
        <w:t>Break sentences</w:t>
      </w:r>
    </w:p>
  </w:comment>
  <w:comment w:id="55" w:author="Ronn Kurien" w:date="2019-08-26T12:18:00Z" w:initials="RK">
    <w:p w14:paraId="4BC9C780" w14:textId="2C054298" w:rsidR="006D5647" w:rsidRDefault="006D5647">
      <w:pPr>
        <w:pStyle w:val="CommentText"/>
      </w:pPr>
      <w:r>
        <w:rPr>
          <w:rStyle w:val="CommentReference"/>
        </w:rPr>
        <w:annotationRef/>
      </w:r>
      <w:r>
        <w:t>Break sentences</w:t>
      </w:r>
    </w:p>
  </w:comment>
  <w:comment w:id="66" w:author="Ronn Kurien" w:date="2019-08-26T12:18:00Z" w:initials="RK">
    <w:p w14:paraId="60D88E65" w14:textId="79157720" w:rsidR="006D5647" w:rsidRDefault="006D5647">
      <w:pPr>
        <w:pStyle w:val="CommentText"/>
      </w:pPr>
      <w:r>
        <w:rPr>
          <w:rStyle w:val="CommentReference"/>
        </w:rPr>
        <w:annotationRef/>
      </w:r>
      <w:r>
        <w:t>Chapter 4? Please check</w:t>
      </w:r>
    </w:p>
  </w:comment>
  <w:comment w:id="73" w:author="karim okasha" w:date="2019-08-27T09:27:00Z" w:initials="ko">
    <w:p w14:paraId="7F954C27" w14:textId="76FE1B9C" w:rsidR="006D5647" w:rsidRDefault="006D5647">
      <w:pPr>
        <w:pStyle w:val="CommentText"/>
      </w:pPr>
      <w:r>
        <w:rPr>
          <w:rStyle w:val="CommentReference"/>
        </w:rPr>
        <w:annotationRef/>
      </w:r>
      <w:r>
        <w:t>Ready</w:t>
      </w:r>
    </w:p>
  </w:comment>
  <w:comment w:id="72" w:author="Ronn Kurien" w:date="2019-08-26T12:33:00Z" w:initials="RK">
    <w:p w14:paraId="4C05F7C3" w14:textId="1BEB5DF1" w:rsidR="006D5647" w:rsidRDefault="006D5647">
      <w:pPr>
        <w:pStyle w:val="CommentText"/>
      </w:pPr>
      <w:r>
        <w:rPr>
          <w:rStyle w:val="CommentReference"/>
        </w:rPr>
        <w:annotationRef/>
      </w:r>
      <w:r>
        <w:t>readable?</w:t>
      </w:r>
    </w:p>
  </w:comment>
  <w:comment w:id="75" w:author="karim okasha" w:date="2019-08-27T09:28:00Z" w:initials="ko">
    <w:p w14:paraId="0C081B30" w14:textId="7BF83D91" w:rsidR="006D5647" w:rsidRDefault="006D5647">
      <w:pPr>
        <w:pStyle w:val="CommentText"/>
      </w:pPr>
      <w:r>
        <w:rPr>
          <w:rStyle w:val="CommentReference"/>
        </w:rPr>
        <w:annotationRef/>
      </w:r>
      <w:r>
        <w:t>DONE</w:t>
      </w:r>
    </w:p>
  </w:comment>
  <w:comment w:id="76" w:author="Ronn Kurien" w:date="2019-08-26T12:42:00Z" w:initials="RK">
    <w:p w14:paraId="4B861056" w14:textId="79C9C479" w:rsidR="006D5647" w:rsidRDefault="006D5647">
      <w:pPr>
        <w:pStyle w:val="CommentText"/>
      </w:pPr>
      <w:r>
        <w:rPr>
          <w:rStyle w:val="CommentReference"/>
        </w:rPr>
        <w:annotationRef/>
      </w:r>
      <w:r>
        <w:t xml:space="preserve">Break these </w:t>
      </w:r>
      <w:proofErr w:type="gramStart"/>
      <w:r>
        <w:t>sentences..</w:t>
      </w:r>
      <w:proofErr w:type="gramEnd"/>
    </w:p>
  </w:comment>
  <w:comment w:id="95" w:author="Ronn Kurien" w:date="2019-08-26T13:18:00Z" w:initials="RK">
    <w:p w14:paraId="2A65A858" w14:textId="7AEABC41" w:rsidR="006D5647" w:rsidRDefault="006D5647" w:rsidP="00833A9E">
      <w:pPr>
        <w:spacing w:before="100" w:beforeAutospacing="1" w:after="100" w:afterAutospacing="1" w:line="240" w:lineRule="auto"/>
        <w:rPr>
          <w:rFonts w:ascii="Times New Roman" w:eastAsia="Times New Roman" w:hAnsi="Times New Roman" w:cs="Times New Roman"/>
          <w:color w:val="000000"/>
        </w:rPr>
      </w:pPr>
      <w:r>
        <w:rPr>
          <w:rStyle w:val="CommentReference"/>
        </w:rPr>
        <w:annotationRef/>
      </w:r>
      <w:r>
        <w:rPr>
          <w:rFonts w:ascii="Times New Roman" w:eastAsia="Times New Roman" w:hAnsi="Times New Roman" w:cs="Times New Roman"/>
          <w:color w:val="000000"/>
        </w:rPr>
        <w:t>Should this be renamed to "Pushing Configuration with NAPALM."</w:t>
      </w:r>
    </w:p>
    <w:p w14:paraId="0AD254F0" w14:textId="42113D33" w:rsidR="006D5647" w:rsidRDefault="006D5647">
      <w:pPr>
        <w:pStyle w:val="CommentText"/>
      </w:pPr>
    </w:p>
  </w:comment>
  <w:comment w:id="98" w:author="Ronn Kurien" w:date="2019-08-26T12:43:00Z" w:initials="RK">
    <w:p w14:paraId="27F74257" w14:textId="7296384E" w:rsidR="006D5647" w:rsidRDefault="006D5647">
      <w:pPr>
        <w:pStyle w:val="CommentText"/>
      </w:pPr>
      <w:r>
        <w:rPr>
          <w:rStyle w:val="CommentReference"/>
        </w:rPr>
        <w:annotationRef/>
      </w:r>
      <w:r>
        <w:t>Please check</w:t>
      </w:r>
    </w:p>
  </w:comment>
  <w:comment w:id="105" w:author="karim okasha" w:date="2019-08-27T18:20:00Z" w:initials="ko">
    <w:p w14:paraId="211EFB5F" w14:textId="5AB57DB4" w:rsidR="006D5647" w:rsidRDefault="006D5647">
      <w:pPr>
        <w:pStyle w:val="CommentText"/>
      </w:pPr>
      <w:r>
        <w:rPr>
          <w:rStyle w:val="CommentReference"/>
        </w:rPr>
        <w:annotationRef/>
      </w:r>
      <w:r>
        <w:t>Updated</w:t>
      </w:r>
    </w:p>
  </w:comment>
  <w:comment w:id="109" w:author="Ronn Kurien" w:date="2019-08-26T12:55:00Z" w:initials="RK">
    <w:p w14:paraId="33E5373B" w14:textId="2ACF16BE" w:rsidR="006D5647" w:rsidRDefault="006D5647">
      <w:pPr>
        <w:pStyle w:val="CommentText"/>
      </w:pPr>
      <w:r>
        <w:rPr>
          <w:rStyle w:val="CommentReference"/>
        </w:rPr>
        <w:annotationRef/>
      </w:r>
      <w:r>
        <w:t>This is exceeding 15 lines</w:t>
      </w:r>
    </w:p>
  </w:comment>
  <w:comment w:id="139" w:author="karim okasha" w:date="2019-08-27T18:21:00Z" w:initials="ko">
    <w:p w14:paraId="5D237CF6" w14:textId="20829E42" w:rsidR="006D5647" w:rsidRDefault="006D5647">
      <w:pPr>
        <w:pStyle w:val="CommentText"/>
      </w:pPr>
      <w:r>
        <w:rPr>
          <w:rStyle w:val="CommentReference"/>
        </w:rPr>
        <w:annotationRef/>
      </w:r>
      <w:r>
        <w:t>DONE</w:t>
      </w:r>
    </w:p>
  </w:comment>
  <w:comment w:id="138" w:author="Ronn Kurien" w:date="2019-08-26T13:15:00Z" w:initials="RK">
    <w:p w14:paraId="79E0A9F0" w14:textId="452684E2" w:rsidR="006D5647" w:rsidRDefault="006D5647">
      <w:pPr>
        <w:pStyle w:val="CommentText"/>
      </w:pPr>
      <w:r>
        <w:rPr>
          <w:rStyle w:val="CommentReference"/>
        </w:rPr>
        <w:annotationRef/>
      </w:r>
      <w:r>
        <w:t>Unclear please rephrase</w:t>
      </w:r>
    </w:p>
  </w:comment>
  <w:comment w:id="142" w:author="Ronn Kurien" w:date="2019-08-26T13:15:00Z" w:initials="RK">
    <w:p w14:paraId="71C4A246" w14:textId="48841E47" w:rsidR="006D5647" w:rsidRDefault="006D5647">
      <w:pPr>
        <w:pStyle w:val="CommentText"/>
      </w:pPr>
      <w:r>
        <w:rPr>
          <w:rStyle w:val="CommentReference"/>
        </w:rPr>
        <w:annotationRef/>
      </w:r>
      <w:r>
        <w:t>which stores?</w:t>
      </w:r>
    </w:p>
  </w:comment>
  <w:comment w:id="147" w:author="Ronn Kurien" w:date="2019-08-26T13:16:00Z" w:initials="RK">
    <w:p w14:paraId="0F8A5506" w14:textId="751CA639" w:rsidR="006D5647" w:rsidRDefault="006D5647">
      <w:pPr>
        <w:pStyle w:val="CommentText"/>
      </w:pPr>
      <w:r>
        <w:rPr>
          <w:rStyle w:val="CommentReference"/>
        </w:rPr>
        <w:annotationRef/>
      </w:r>
      <w:r>
        <w:t>Please break into two sentences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24F546" w15:done="0"/>
  <w15:commentEx w15:paraId="40BF5070" w15:done="0"/>
  <w15:commentEx w15:paraId="274CB859" w15:done="0"/>
  <w15:commentEx w15:paraId="7C388A7A" w15:done="0"/>
  <w15:commentEx w15:paraId="536A2B5D" w15:done="0"/>
  <w15:commentEx w15:paraId="62A17974" w15:done="0"/>
  <w15:commentEx w15:paraId="5EC40DBD" w15:done="0"/>
  <w15:commentEx w15:paraId="2A0166EA" w15:done="0"/>
  <w15:commentEx w15:paraId="19832CBB" w15:done="0"/>
  <w15:commentEx w15:paraId="34817A53" w15:done="0"/>
  <w15:commentEx w15:paraId="53DC1B83" w15:done="0"/>
  <w15:commentEx w15:paraId="1DEE6F20" w15:done="0"/>
  <w15:commentEx w15:paraId="129E254E" w15:done="0"/>
  <w15:commentEx w15:paraId="79E17C91" w15:done="0"/>
  <w15:commentEx w15:paraId="4C441581" w15:done="0"/>
  <w15:commentEx w15:paraId="61E9ECA1" w15:done="0"/>
  <w15:commentEx w15:paraId="76BE65CC" w15:done="0"/>
  <w15:commentEx w15:paraId="4BC9C780" w15:done="0"/>
  <w15:commentEx w15:paraId="60D88E65" w15:done="0"/>
  <w15:commentEx w15:paraId="7F954C27" w15:done="0"/>
  <w15:commentEx w15:paraId="4C05F7C3" w15:done="0"/>
  <w15:commentEx w15:paraId="0C081B30" w15:done="0"/>
  <w15:commentEx w15:paraId="4B861056" w15:done="0"/>
  <w15:commentEx w15:paraId="0AD254F0" w15:done="0"/>
  <w15:commentEx w15:paraId="27F74257" w15:done="0"/>
  <w15:commentEx w15:paraId="211EFB5F" w15:done="0"/>
  <w15:commentEx w15:paraId="33E5373B" w15:done="0"/>
  <w15:commentEx w15:paraId="5D237CF6" w15:done="0"/>
  <w15:commentEx w15:paraId="79E0A9F0" w15:done="0"/>
  <w15:commentEx w15:paraId="71C4A246" w15:done="0"/>
  <w15:commentEx w15:paraId="0F8A55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24F546" w16cid:durableId="210F7019"/>
  <w16cid:commentId w16cid:paraId="40BF5070" w16cid:durableId="210F6FE9"/>
  <w16cid:commentId w16cid:paraId="274CB859" w16cid:durableId="210F6FEA"/>
  <w16cid:commentId w16cid:paraId="7C388A7A" w16cid:durableId="210F7096"/>
  <w16cid:commentId w16cid:paraId="536A2B5D" w16cid:durableId="210F6FEB"/>
  <w16cid:commentId w16cid:paraId="62A17974" w16cid:durableId="210F7183"/>
  <w16cid:commentId w16cid:paraId="5EC40DBD" w16cid:durableId="210F6FEC"/>
  <w16cid:commentId w16cid:paraId="2A0166EA" w16cid:durableId="210F71E3"/>
  <w16cid:commentId w16cid:paraId="19832CBB" w16cid:durableId="210F6FED"/>
  <w16cid:commentId w16cid:paraId="34817A53" w16cid:durableId="210F7243"/>
  <w16cid:commentId w16cid:paraId="53DC1B83" w16cid:durableId="210F6FEE"/>
  <w16cid:commentId w16cid:paraId="1DEE6F20" w16cid:durableId="210F7256"/>
  <w16cid:commentId w16cid:paraId="129E254E" w16cid:durableId="210F6FEF"/>
  <w16cid:commentId w16cid:paraId="79E17C91" w16cid:durableId="210F72B5"/>
  <w16cid:commentId w16cid:paraId="4C441581" w16cid:durableId="210F6FF0"/>
  <w16cid:commentId w16cid:paraId="61E9ECA1" w16cid:durableId="210F732E"/>
  <w16cid:commentId w16cid:paraId="76BE65CC" w16cid:durableId="210F6FF1"/>
  <w16cid:commentId w16cid:paraId="4BC9C780" w16cid:durableId="210F6FF2"/>
  <w16cid:commentId w16cid:paraId="60D88E65" w16cid:durableId="210F6FF3"/>
  <w16cid:commentId w16cid:paraId="7F954C27" w16cid:durableId="210F760D"/>
  <w16cid:commentId w16cid:paraId="4C05F7C3" w16cid:durableId="210F6FF4"/>
  <w16cid:commentId w16cid:paraId="0C081B30" w16cid:durableId="210F7649"/>
  <w16cid:commentId w16cid:paraId="4B861056" w16cid:durableId="210F6FF5"/>
  <w16cid:commentId w16cid:paraId="0AD254F0" w16cid:durableId="210F6FF6"/>
  <w16cid:commentId w16cid:paraId="27F74257" w16cid:durableId="210F6FF7"/>
  <w16cid:commentId w16cid:paraId="211EFB5F" w16cid:durableId="210FF2ED"/>
  <w16cid:commentId w16cid:paraId="33E5373B" w16cid:durableId="210F6FF8"/>
  <w16cid:commentId w16cid:paraId="5D237CF6" w16cid:durableId="210FF33B"/>
  <w16cid:commentId w16cid:paraId="79E0A9F0" w16cid:durableId="210F6FF9"/>
  <w16cid:commentId w16cid:paraId="71C4A246" w16cid:durableId="210F6FFA"/>
  <w16cid:commentId w16cid:paraId="0F8A5506" w16cid:durableId="210F6F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E7F68FE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1439F"/>
    <w:multiLevelType w:val="multilevel"/>
    <w:tmpl w:val="FEE89EA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445238"/>
    <w:multiLevelType w:val="multilevel"/>
    <w:tmpl w:val="5A12C7A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F2A7590"/>
    <w:multiLevelType w:val="multilevel"/>
    <w:tmpl w:val="F68CFF20"/>
    <w:lvl w:ilvl="0">
      <w:start w:val="3"/>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99169E"/>
    <w:multiLevelType w:val="multilevel"/>
    <w:tmpl w:val="822AF07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CE64FA4"/>
    <w:multiLevelType w:val="multilevel"/>
    <w:tmpl w:val="822AF07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7E0820"/>
    <w:multiLevelType w:val="multilevel"/>
    <w:tmpl w:val="822AF07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7079F7"/>
    <w:multiLevelType w:val="multilevel"/>
    <w:tmpl w:val="E7F68FE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080AF7"/>
    <w:multiLevelType w:val="multilevel"/>
    <w:tmpl w:val="903E1C7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F63928"/>
    <w:multiLevelType w:val="multilevel"/>
    <w:tmpl w:val="E7F68FE0"/>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4A6FA4"/>
    <w:multiLevelType w:val="multilevel"/>
    <w:tmpl w:val="FEE89EA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A74592"/>
    <w:multiLevelType w:val="multilevel"/>
    <w:tmpl w:val="FEE89EA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DC182D"/>
    <w:multiLevelType w:val="multilevel"/>
    <w:tmpl w:val="C9D47C38"/>
    <w:lvl w:ilvl="0">
      <w:start w:val="2"/>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810293"/>
    <w:multiLevelType w:val="multilevel"/>
    <w:tmpl w:val="837E2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0700AA"/>
    <w:multiLevelType w:val="multilevel"/>
    <w:tmpl w:val="903E1C7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8" w15:restartNumberingAfterBreak="0">
    <w:nsid w:val="79C7264D"/>
    <w:multiLevelType w:val="hybridMultilevel"/>
    <w:tmpl w:val="9BFCB0C2"/>
    <w:lvl w:ilvl="0" w:tplc="555865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7"/>
  </w:num>
  <w:num w:numId="3">
    <w:abstractNumId w:val="4"/>
  </w:num>
  <w:num w:numId="4">
    <w:abstractNumId w:val="6"/>
  </w:num>
  <w:num w:numId="5">
    <w:abstractNumId w:val="25"/>
  </w:num>
  <w:num w:numId="6">
    <w:abstractNumId w:val="11"/>
  </w:num>
  <w:num w:numId="7">
    <w:abstractNumId w:val="3"/>
  </w:num>
  <w:num w:numId="8">
    <w:abstractNumId w:val="5"/>
  </w:num>
  <w:num w:numId="9">
    <w:abstractNumId w:val="21"/>
  </w:num>
  <w:num w:numId="10">
    <w:abstractNumId w:val="20"/>
  </w:num>
  <w:num w:numId="11">
    <w:abstractNumId w:val="22"/>
  </w:num>
  <w:num w:numId="12">
    <w:abstractNumId w:val="16"/>
  </w:num>
  <w:num w:numId="13">
    <w:abstractNumId w:val="1"/>
  </w:num>
  <w:num w:numId="14">
    <w:abstractNumId w:val="10"/>
  </w:num>
  <w:num w:numId="15">
    <w:abstractNumId w:val="17"/>
  </w:num>
  <w:num w:numId="16">
    <w:abstractNumId w:val="0"/>
  </w:num>
  <w:num w:numId="17">
    <w:abstractNumId w:val="23"/>
  </w:num>
  <w:num w:numId="18">
    <w:abstractNumId w:val="14"/>
  </w:num>
  <w:num w:numId="19">
    <w:abstractNumId w:val="15"/>
  </w:num>
  <w:num w:numId="20">
    <w:abstractNumId w:val="9"/>
  </w:num>
  <w:num w:numId="21">
    <w:abstractNumId w:val="12"/>
  </w:num>
  <w:num w:numId="22">
    <w:abstractNumId w:val="28"/>
  </w:num>
  <w:num w:numId="23">
    <w:abstractNumId w:val="18"/>
  </w:num>
  <w:num w:numId="24">
    <w:abstractNumId w:val="26"/>
  </w:num>
  <w:num w:numId="25">
    <w:abstractNumId w:val="24"/>
  </w:num>
  <w:num w:numId="26">
    <w:abstractNumId w:val="2"/>
  </w:num>
  <w:num w:numId="27">
    <w:abstractNumId w:val="8"/>
  </w:num>
  <w:num w:numId="28">
    <w:abstractNumId w:val="13"/>
  </w:num>
  <w:num w:numId="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im okasha">
    <w15:presenceInfo w15:providerId="Windows Live" w15:userId="551ac09776e59feb"/>
  </w15:person>
  <w15:person w15:author="Ronn Kurien">
    <w15:presenceInfo w15:providerId="AD" w15:userId="S-1-5-21-226508970-3071066648-2496781527-15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5D8"/>
    <w:rsid w:val="00003B06"/>
    <w:rsid w:val="00016B79"/>
    <w:rsid w:val="00030846"/>
    <w:rsid w:val="00044A9A"/>
    <w:rsid w:val="00045859"/>
    <w:rsid w:val="000526B2"/>
    <w:rsid w:val="00072C1F"/>
    <w:rsid w:val="00095873"/>
    <w:rsid w:val="000A3DE0"/>
    <w:rsid w:val="000B0C7E"/>
    <w:rsid w:val="000B2637"/>
    <w:rsid w:val="000B58D9"/>
    <w:rsid w:val="000C3B11"/>
    <w:rsid w:val="000F4264"/>
    <w:rsid w:val="000F59F4"/>
    <w:rsid w:val="00113789"/>
    <w:rsid w:val="00115ED0"/>
    <w:rsid w:val="00136B5F"/>
    <w:rsid w:val="00166DA9"/>
    <w:rsid w:val="001A6C8C"/>
    <w:rsid w:val="001B2D94"/>
    <w:rsid w:val="001D353A"/>
    <w:rsid w:val="001D4DA4"/>
    <w:rsid w:val="001E1684"/>
    <w:rsid w:val="001E1C93"/>
    <w:rsid w:val="001E7399"/>
    <w:rsid w:val="001F5BB7"/>
    <w:rsid w:val="002038A1"/>
    <w:rsid w:val="00207579"/>
    <w:rsid w:val="0021344C"/>
    <w:rsid w:val="00231770"/>
    <w:rsid w:val="0023564C"/>
    <w:rsid w:val="00235EBA"/>
    <w:rsid w:val="002401CE"/>
    <w:rsid w:val="00241737"/>
    <w:rsid w:val="0024455A"/>
    <w:rsid w:val="00244653"/>
    <w:rsid w:val="002949E8"/>
    <w:rsid w:val="00295065"/>
    <w:rsid w:val="002A0CF5"/>
    <w:rsid w:val="002C7D95"/>
    <w:rsid w:val="002D0A30"/>
    <w:rsid w:val="00306B95"/>
    <w:rsid w:val="00313D3D"/>
    <w:rsid w:val="00320BF5"/>
    <w:rsid w:val="00340E39"/>
    <w:rsid w:val="00343D60"/>
    <w:rsid w:val="003454B3"/>
    <w:rsid w:val="00362636"/>
    <w:rsid w:val="003843B5"/>
    <w:rsid w:val="00390270"/>
    <w:rsid w:val="00397344"/>
    <w:rsid w:val="003A1FBF"/>
    <w:rsid w:val="003B0055"/>
    <w:rsid w:val="003F099C"/>
    <w:rsid w:val="003F192D"/>
    <w:rsid w:val="004008F5"/>
    <w:rsid w:val="004118B8"/>
    <w:rsid w:val="004253D5"/>
    <w:rsid w:val="0042786C"/>
    <w:rsid w:val="00427FDB"/>
    <w:rsid w:val="004515A1"/>
    <w:rsid w:val="00463B4B"/>
    <w:rsid w:val="00470B91"/>
    <w:rsid w:val="00490862"/>
    <w:rsid w:val="004C05D8"/>
    <w:rsid w:val="004C39A6"/>
    <w:rsid w:val="004D01DA"/>
    <w:rsid w:val="004D28C7"/>
    <w:rsid w:val="004D57DF"/>
    <w:rsid w:val="00501852"/>
    <w:rsid w:val="00525D05"/>
    <w:rsid w:val="0052723C"/>
    <w:rsid w:val="00530AD3"/>
    <w:rsid w:val="0054109B"/>
    <w:rsid w:val="0054703C"/>
    <w:rsid w:val="0057462B"/>
    <w:rsid w:val="0058175E"/>
    <w:rsid w:val="005828AA"/>
    <w:rsid w:val="00585875"/>
    <w:rsid w:val="005966A9"/>
    <w:rsid w:val="00596AA0"/>
    <w:rsid w:val="005A224D"/>
    <w:rsid w:val="005D67C4"/>
    <w:rsid w:val="006050DD"/>
    <w:rsid w:val="00607C59"/>
    <w:rsid w:val="00626FE3"/>
    <w:rsid w:val="00633087"/>
    <w:rsid w:val="00633163"/>
    <w:rsid w:val="006521C7"/>
    <w:rsid w:val="0066358D"/>
    <w:rsid w:val="00671002"/>
    <w:rsid w:val="00687A95"/>
    <w:rsid w:val="006A71FE"/>
    <w:rsid w:val="006B0ECC"/>
    <w:rsid w:val="006B41A5"/>
    <w:rsid w:val="006D5647"/>
    <w:rsid w:val="006F4CBF"/>
    <w:rsid w:val="006F5510"/>
    <w:rsid w:val="00712CB1"/>
    <w:rsid w:val="00714823"/>
    <w:rsid w:val="0072410B"/>
    <w:rsid w:val="00727CDA"/>
    <w:rsid w:val="00737174"/>
    <w:rsid w:val="007447DB"/>
    <w:rsid w:val="00764BED"/>
    <w:rsid w:val="0076790C"/>
    <w:rsid w:val="007731B0"/>
    <w:rsid w:val="007C1AFF"/>
    <w:rsid w:val="007D2569"/>
    <w:rsid w:val="00805338"/>
    <w:rsid w:val="0080688E"/>
    <w:rsid w:val="00827D9D"/>
    <w:rsid w:val="00831FC2"/>
    <w:rsid w:val="00833A9E"/>
    <w:rsid w:val="008377EA"/>
    <w:rsid w:val="00872F46"/>
    <w:rsid w:val="00875D16"/>
    <w:rsid w:val="00876CDD"/>
    <w:rsid w:val="008B30BF"/>
    <w:rsid w:val="008B78D1"/>
    <w:rsid w:val="008C4804"/>
    <w:rsid w:val="008C58F4"/>
    <w:rsid w:val="008C770D"/>
    <w:rsid w:val="008D499C"/>
    <w:rsid w:val="008E31AF"/>
    <w:rsid w:val="008F4A53"/>
    <w:rsid w:val="008F7B79"/>
    <w:rsid w:val="00930855"/>
    <w:rsid w:val="00930ECF"/>
    <w:rsid w:val="00931F2D"/>
    <w:rsid w:val="00954CC5"/>
    <w:rsid w:val="009C2F01"/>
    <w:rsid w:val="009C7D20"/>
    <w:rsid w:val="009D12F5"/>
    <w:rsid w:val="009D6DAD"/>
    <w:rsid w:val="009E7680"/>
    <w:rsid w:val="009F62D1"/>
    <w:rsid w:val="00A13999"/>
    <w:rsid w:val="00A27E4D"/>
    <w:rsid w:val="00A34871"/>
    <w:rsid w:val="00A5256F"/>
    <w:rsid w:val="00A635DA"/>
    <w:rsid w:val="00A71045"/>
    <w:rsid w:val="00A72BF9"/>
    <w:rsid w:val="00A75FB8"/>
    <w:rsid w:val="00A8554E"/>
    <w:rsid w:val="00A86005"/>
    <w:rsid w:val="00A94DED"/>
    <w:rsid w:val="00A95ED0"/>
    <w:rsid w:val="00A9615B"/>
    <w:rsid w:val="00A9775E"/>
    <w:rsid w:val="00AB6CC5"/>
    <w:rsid w:val="00AC3AFD"/>
    <w:rsid w:val="00AD2202"/>
    <w:rsid w:val="00AD2276"/>
    <w:rsid w:val="00AD437F"/>
    <w:rsid w:val="00AD7FD5"/>
    <w:rsid w:val="00AE115D"/>
    <w:rsid w:val="00B10609"/>
    <w:rsid w:val="00B1109A"/>
    <w:rsid w:val="00B11739"/>
    <w:rsid w:val="00B137E0"/>
    <w:rsid w:val="00B220D5"/>
    <w:rsid w:val="00B46522"/>
    <w:rsid w:val="00B466C6"/>
    <w:rsid w:val="00B5629F"/>
    <w:rsid w:val="00B6483C"/>
    <w:rsid w:val="00B65DC7"/>
    <w:rsid w:val="00B7087A"/>
    <w:rsid w:val="00B753B9"/>
    <w:rsid w:val="00B75FFE"/>
    <w:rsid w:val="00BA20BB"/>
    <w:rsid w:val="00BB21AC"/>
    <w:rsid w:val="00BB7FAF"/>
    <w:rsid w:val="00BD348D"/>
    <w:rsid w:val="00BD4D85"/>
    <w:rsid w:val="00BE6065"/>
    <w:rsid w:val="00C00A82"/>
    <w:rsid w:val="00C030F0"/>
    <w:rsid w:val="00C03636"/>
    <w:rsid w:val="00C12E61"/>
    <w:rsid w:val="00C15627"/>
    <w:rsid w:val="00C25C2C"/>
    <w:rsid w:val="00C347E7"/>
    <w:rsid w:val="00C40993"/>
    <w:rsid w:val="00C42E75"/>
    <w:rsid w:val="00C55524"/>
    <w:rsid w:val="00C6045C"/>
    <w:rsid w:val="00C93D44"/>
    <w:rsid w:val="00CC2055"/>
    <w:rsid w:val="00CD3DBF"/>
    <w:rsid w:val="00CD4241"/>
    <w:rsid w:val="00CD4F05"/>
    <w:rsid w:val="00CF08C6"/>
    <w:rsid w:val="00D05949"/>
    <w:rsid w:val="00D12D2F"/>
    <w:rsid w:val="00D12D7C"/>
    <w:rsid w:val="00D22901"/>
    <w:rsid w:val="00D65496"/>
    <w:rsid w:val="00D8295E"/>
    <w:rsid w:val="00D8573E"/>
    <w:rsid w:val="00D93548"/>
    <w:rsid w:val="00DF1EFA"/>
    <w:rsid w:val="00E041E0"/>
    <w:rsid w:val="00E30792"/>
    <w:rsid w:val="00E5173D"/>
    <w:rsid w:val="00E55AAC"/>
    <w:rsid w:val="00E92CA6"/>
    <w:rsid w:val="00E97AAB"/>
    <w:rsid w:val="00EA0F97"/>
    <w:rsid w:val="00EA7187"/>
    <w:rsid w:val="00EC6F16"/>
    <w:rsid w:val="00EE5CD6"/>
    <w:rsid w:val="00F26F23"/>
    <w:rsid w:val="00F877E2"/>
    <w:rsid w:val="00FB0494"/>
    <w:rsid w:val="00FB5682"/>
    <w:rsid w:val="00FC5BE5"/>
    <w:rsid w:val="00FE523F"/>
    <w:rsid w:val="00FE67E9"/>
    <w:rsid w:val="00FF680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 w:type="paragraph" w:styleId="Revision">
    <w:name w:val="Revision"/>
    <w:hidden/>
    <w:uiPriority w:val="99"/>
    <w:semiHidden/>
    <w:rsid w:val="0066358D"/>
    <w:pPr>
      <w:spacing w:after="0" w:line="240" w:lineRule="auto"/>
    </w:pPr>
  </w:style>
  <w:style w:type="character" w:styleId="Hyperlink">
    <w:name w:val="Hyperlink"/>
    <w:basedOn w:val="DefaultParagraphFont"/>
    <w:uiPriority w:val="99"/>
    <w:unhideWhenUsed/>
    <w:rsid w:val="0054703C"/>
    <w:rPr>
      <w:color w:val="0000FF"/>
      <w:u w:val="single"/>
    </w:rPr>
  </w:style>
  <w:style w:type="paragraph" w:styleId="Title">
    <w:name w:val="Title"/>
    <w:basedOn w:val="Normal"/>
    <w:next w:val="Normal"/>
    <w:link w:val="TitleChar"/>
    <w:uiPriority w:val="10"/>
    <w:qFormat/>
    <w:rsid w:val="00E517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7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96546">
      <w:bodyDiv w:val="1"/>
      <w:marLeft w:val="0"/>
      <w:marRight w:val="0"/>
      <w:marTop w:val="0"/>
      <w:marBottom w:val="0"/>
      <w:divBdr>
        <w:top w:val="none" w:sz="0" w:space="0" w:color="auto"/>
        <w:left w:val="none" w:sz="0" w:space="0" w:color="auto"/>
        <w:bottom w:val="none" w:sz="0" w:space="0" w:color="auto"/>
        <w:right w:val="none" w:sz="0" w:space="0" w:color="auto"/>
      </w:divBdr>
    </w:div>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189">
      <w:bodyDiv w:val="1"/>
      <w:marLeft w:val="0"/>
      <w:marRight w:val="0"/>
      <w:marTop w:val="0"/>
      <w:marBottom w:val="0"/>
      <w:divBdr>
        <w:top w:val="none" w:sz="0" w:space="0" w:color="auto"/>
        <w:left w:val="none" w:sz="0" w:space="0" w:color="auto"/>
        <w:bottom w:val="none" w:sz="0" w:space="0" w:color="auto"/>
        <w:right w:val="none" w:sz="0" w:space="0" w:color="auto"/>
      </w:divBdr>
      <w:divsChild>
        <w:div w:id="735860729">
          <w:marLeft w:val="0"/>
          <w:marRight w:val="0"/>
          <w:marTop w:val="0"/>
          <w:marBottom w:val="0"/>
          <w:divBdr>
            <w:top w:val="none" w:sz="0" w:space="0" w:color="auto"/>
            <w:left w:val="none" w:sz="0" w:space="0" w:color="auto"/>
            <w:bottom w:val="none" w:sz="0" w:space="0" w:color="auto"/>
            <w:right w:val="none" w:sz="0" w:space="0" w:color="auto"/>
          </w:divBdr>
          <w:divsChild>
            <w:div w:id="2112385169">
              <w:marLeft w:val="0"/>
              <w:marRight w:val="0"/>
              <w:marTop w:val="0"/>
              <w:marBottom w:val="0"/>
              <w:divBdr>
                <w:top w:val="none" w:sz="0" w:space="0" w:color="auto"/>
                <w:left w:val="none" w:sz="0" w:space="0" w:color="auto"/>
                <w:bottom w:val="none" w:sz="0" w:space="0" w:color="auto"/>
                <w:right w:val="none" w:sz="0" w:space="0" w:color="auto"/>
              </w:divBdr>
            </w:div>
            <w:div w:id="520124885">
              <w:marLeft w:val="0"/>
              <w:marRight w:val="0"/>
              <w:marTop w:val="0"/>
              <w:marBottom w:val="0"/>
              <w:divBdr>
                <w:top w:val="none" w:sz="0" w:space="0" w:color="auto"/>
                <w:left w:val="none" w:sz="0" w:space="0" w:color="auto"/>
                <w:bottom w:val="none" w:sz="0" w:space="0" w:color="auto"/>
                <w:right w:val="none" w:sz="0" w:space="0" w:color="auto"/>
              </w:divBdr>
            </w:div>
            <w:div w:id="356807512">
              <w:marLeft w:val="0"/>
              <w:marRight w:val="0"/>
              <w:marTop w:val="0"/>
              <w:marBottom w:val="0"/>
              <w:divBdr>
                <w:top w:val="none" w:sz="0" w:space="0" w:color="auto"/>
                <w:left w:val="none" w:sz="0" w:space="0" w:color="auto"/>
                <w:bottom w:val="none" w:sz="0" w:space="0" w:color="auto"/>
                <w:right w:val="none" w:sz="0" w:space="0" w:color="auto"/>
              </w:divBdr>
            </w:div>
            <w:div w:id="436758080">
              <w:marLeft w:val="0"/>
              <w:marRight w:val="0"/>
              <w:marTop w:val="0"/>
              <w:marBottom w:val="0"/>
              <w:divBdr>
                <w:top w:val="none" w:sz="0" w:space="0" w:color="auto"/>
                <w:left w:val="none" w:sz="0" w:space="0" w:color="auto"/>
                <w:bottom w:val="none" w:sz="0" w:space="0" w:color="auto"/>
                <w:right w:val="none" w:sz="0" w:space="0" w:color="auto"/>
              </w:divBdr>
            </w:div>
            <w:div w:id="1078283337">
              <w:marLeft w:val="0"/>
              <w:marRight w:val="0"/>
              <w:marTop w:val="0"/>
              <w:marBottom w:val="0"/>
              <w:divBdr>
                <w:top w:val="none" w:sz="0" w:space="0" w:color="auto"/>
                <w:left w:val="none" w:sz="0" w:space="0" w:color="auto"/>
                <w:bottom w:val="none" w:sz="0" w:space="0" w:color="auto"/>
                <w:right w:val="none" w:sz="0" w:space="0" w:color="auto"/>
              </w:divBdr>
            </w:div>
            <w:div w:id="579220925">
              <w:marLeft w:val="0"/>
              <w:marRight w:val="0"/>
              <w:marTop w:val="0"/>
              <w:marBottom w:val="0"/>
              <w:divBdr>
                <w:top w:val="none" w:sz="0" w:space="0" w:color="auto"/>
                <w:left w:val="none" w:sz="0" w:space="0" w:color="auto"/>
                <w:bottom w:val="none" w:sz="0" w:space="0" w:color="auto"/>
                <w:right w:val="none" w:sz="0" w:space="0" w:color="auto"/>
              </w:divBdr>
            </w:div>
            <w:div w:id="779688878">
              <w:marLeft w:val="0"/>
              <w:marRight w:val="0"/>
              <w:marTop w:val="0"/>
              <w:marBottom w:val="0"/>
              <w:divBdr>
                <w:top w:val="none" w:sz="0" w:space="0" w:color="auto"/>
                <w:left w:val="none" w:sz="0" w:space="0" w:color="auto"/>
                <w:bottom w:val="none" w:sz="0" w:space="0" w:color="auto"/>
                <w:right w:val="none" w:sz="0" w:space="0" w:color="auto"/>
              </w:divBdr>
            </w:div>
            <w:div w:id="78718772">
              <w:marLeft w:val="0"/>
              <w:marRight w:val="0"/>
              <w:marTop w:val="0"/>
              <w:marBottom w:val="0"/>
              <w:divBdr>
                <w:top w:val="none" w:sz="0" w:space="0" w:color="auto"/>
                <w:left w:val="none" w:sz="0" w:space="0" w:color="auto"/>
                <w:bottom w:val="none" w:sz="0" w:space="0" w:color="auto"/>
                <w:right w:val="none" w:sz="0" w:space="0" w:color="auto"/>
              </w:divBdr>
            </w:div>
            <w:div w:id="1823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773785255">
      <w:bodyDiv w:val="1"/>
      <w:marLeft w:val="0"/>
      <w:marRight w:val="0"/>
      <w:marTop w:val="0"/>
      <w:marBottom w:val="0"/>
      <w:divBdr>
        <w:top w:val="none" w:sz="0" w:space="0" w:color="auto"/>
        <w:left w:val="none" w:sz="0" w:space="0" w:color="auto"/>
        <w:bottom w:val="none" w:sz="0" w:space="0" w:color="auto"/>
        <w:right w:val="none" w:sz="0" w:space="0" w:color="auto"/>
      </w:divBdr>
    </w:div>
    <w:div w:id="875122465">
      <w:bodyDiv w:val="1"/>
      <w:marLeft w:val="0"/>
      <w:marRight w:val="0"/>
      <w:marTop w:val="0"/>
      <w:marBottom w:val="0"/>
      <w:divBdr>
        <w:top w:val="none" w:sz="0" w:space="0" w:color="auto"/>
        <w:left w:val="none" w:sz="0" w:space="0" w:color="auto"/>
        <w:bottom w:val="none" w:sz="0" w:space="0" w:color="auto"/>
        <w:right w:val="none" w:sz="0" w:space="0" w:color="auto"/>
      </w:divBdr>
      <w:divsChild>
        <w:div w:id="1566183930">
          <w:marLeft w:val="0"/>
          <w:marRight w:val="0"/>
          <w:marTop w:val="0"/>
          <w:marBottom w:val="0"/>
          <w:divBdr>
            <w:top w:val="none" w:sz="0" w:space="0" w:color="auto"/>
            <w:left w:val="none" w:sz="0" w:space="0" w:color="auto"/>
            <w:bottom w:val="none" w:sz="0" w:space="0" w:color="auto"/>
            <w:right w:val="none" w:sz="0" w:space="0" w:color="auto"/>
          </w:divBdr>
          <w:divsChild>
            <w:div w:id="1571384086">
              <w:marLeft w:val="0"/>
              <w:marRight w:val="0"/>
              <w:marTop w:val="0"/>
              <w:marBottom w:val="0"/>
              <w:divBdr>
                <w:top w:val="none" w:sz="0" w:space="0" w:color="auto"/>
                <w:left w:val="none" w:sz="0" w:space="0" w:color="auto"/>
                <w:bottom w:val="none" w:sz="0" w:space="0" w:color="auto"/>
                <w:right w:val="none" w:sz="0" w:space="0" w:color="auto"/>
              </w:divBdr>
            </w:div>
            <w:div w:id="1142693784">
              <w:marLeft w:val="0"/>
              <w:marRight w:val="0"/>
              <w:marTop w:val="0"/>
              <w:marBottom w:val="0"/>
              <w:divBdr>
                <w:top w:val="none" w:sz="0" w:space="0" w:color="auto"/>
                <w:left w:val="none" w:sz="0" w:space="0" w:color="auto"/>
                <w:bottom w:val="none" w:sz="0" w:space="0" w:color="auto"/>
                <w:right w:val="none" w:sz="0" w:space="0" w:color="auto"/>
              </w:divBdr>
            </w:div>
            <w:div w:id="618294814">
              <w:marLeft w:val="0"/>
              <w:marRight w:val="0"/>
              <w:marTop w:val="0"/>
              <w:marBottom w:val="0"/>
              <w:divBdr>
                <w:top w:val="none" w:sz="0" w:space="0" w:color="auto"/>
                <w:left w:val="none" w:sz="0" w:space="0" w:color="auto"/>
                <w:bottom w:val="none" w:sz="0" w:space="0" w:color="auto"/>
                <w:right w:val="none" w:sz="0" w:space="0" w:color="auto"/>
              </w:divBdr>
            </w:div>
            <w:div w:id="605621637">
              <w:marLeft w:val="0"/>
              <w:marRight w:val="0"/>
              <w:marTop w:val="0"/>
              <w:marBottom w:val="0"/>
              <w:divBdr>
                <w:top w:val="none" w:sz="0" w:space="0" w:color="auto"/>
                <w:left w:val="none" w:sz="0" w:space="0" w:color="auto"/>
                <w:bottom w:val="none" w:sz="0" w:space="0" w:color="auto"/>
                <w:right w:val="none" w:sz="0" w:space="0" w:color="auto"/>
              </w:divBdr>
            </w:div>
            <w:div w:id="722103082">
              <w:marLeft w:val="0"/>
              <w:marRight w:val="0"/>
              <w:marTop w:val="0"/>
              <w:marBottom w:val="0"/>
              <w:divBdr>
                <w:top w:val="none" w:sz="0" w:space="0" w:color="auto"/>
                <w:left w:val="none" w:sz="0" w:space="0" w:color="auto"/>
                <w:bottom w:val="none" w:sz="0" w:space="0" w:color="auto"/>
                <w:right w:val="none" w:sz="0" w:space="0" w:color="auto"/>
              </w:divBdr>
            </w:div>
            <w:div w:id="1584755144">
              <w:marLeft w:val="0"/>
              <w:marRight w:val="0"/>
              <w:marTop w:val="0"/>
              <w:marBottom w:val="0"/>
              <w:divBdr>
                <w:top w:val="none" w:sz="0" w:space="0" w:color="auto"/>
                <w:left w:val="none" w:sz="0" w:space="0" w:color="auto"/>
                <w:bottom w:val="none" w:sz="0" w:space="0" w:color="auto"/>
                <w:right w:val="none" w:sz="0" w:space="0" w:color="auto"/>
              </w:divBdr>
            </w:div>
            <w:div w:id="6904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9361">
      <w:bodyDiv w:val="1"/>
      <w:marLeft w:val="0"/>
      <w:marRight w:val="0"/>
      <w:marTop w:val="0"/>
      <w:marBottom w:val="0"/>
      <w:divBdr>
        <w:top w:val="none" w:sz="0" w:space="0" w:color="auto"/>
        <w:left w:val="none" w:sz="0" w:space="0" w:color="auto"/>
        <w:bottom w:val="none" w:sz="0" w:space="0" w:color="auto"/>
        <w:right w:val="none" w:sz="0" w:space="0" w:color="auto"/>
      </w:divBdr>
    </w:div>
    <w:div w:id="961571192">
      <w:bodyDiv w:val="1"/>
      <w:marLeft w:val="0"/>
      <w:marRight w:val="0"/>
      <w:marTop w:val="0"/>
      <w:marBottom w:val="0"/>
      <w:divBdr>
        <w:top w:val="none" w:sz="0" w:space="0" w:color="auto"/>
        <w:left w:val="none" w:sz="0" w:space="0" w:color="auto"/>
        <w:bottom w:val="none" w:sz="0" w:space="0" w:color="auto"/>
        <w:right w:val="none" w:sz="0" w:space="0" w:color="auto"/>
      </w:divBdr>
      <w:divsChild>
        <w:div w:id="148400864">
          <w:marLeft w:val="0"/>
          <w:marRight w:val="0"/>
          <w:marTop w:val="0"/>
          <w:marBottom w:val="0"/>
          <w:divBdr>
            <w:top w:val="none" w:sz="0" w:space="0" w:color="auto"/>
            <w:left w:val="none" w:sz="0" w:space="0" w:color="auto"/>
            <w:bottom w:val="none" w:sz="0" w:space="0" w:color="auto"/>
            <w:right w:val="none" w:sz="0" w:space="0" w:color="auto"/>
          </w:divBdr>
          <w:divsChild>
            <w:div w:id="1862739255">
              <w:marLeft w:val="0"/>
              <w:marRight w:val="0"/>
              <w:marTop w:val="0"/>
              <w:marBottom w:val="0"/>
              <w:divBdr>
                <w:top w:val="none" w:sz="0" w:space="0" w:color="auto"/>
                <w:left w:val="none" w:sz="0" w:space="0" w:color="auto"/>
                <w:bottom w:val="none" w:sz="0" w:space="0" w:color="auto"/>
                <w:right w:val="none" w:sz="0" w:space="0" w:color="auto"/>
              </w:divBdr>
            </w:div>
            <w:div w:id="986783514">
              <w:marLeft w:val="0"/>
              <w:marRight w:val="0"/>
              <w:marTop w:val="0"/>
              <w:marBottom w:val="0"/>
              <w:divBdr>
                <w:top w:val="none" w:sz="0" w:space="0" w:color="auto"/>
                <w:left w:val="none" w:sz="0" w:space="0" w:color="auto"/>
                <w:bottom w:val="none" w:sz="0" w:space="0" w:color="auto"/>
                <w:right w:val="none" w:sz="0" w:space="0" w:color="auto"/>
              </w:divBdr>
            </w:div>
            <w:div w:id="1080443514">
              <w:marLeft w:val="0"/>
              <w:marRight w:val="0"/>
              <w:marTop w:val="0"/>
              <w:marBottom w:val="0"/>
              <w:divBdr>
                <w:top w:val="none" w:sz="0" w:space="0" w:color="auto"/>
                <w:left w:val="none" w:sz="0" w:space="0" w:color="auto"/>
                <w:bottom w:val="none" w:sz="0" w:space="0" w:color="auto"/>
                <w:right w:val="none" w:sz="0" w:space="0" w:color="auto"/>
              </w:divBdr>
            </w:div>
            <w:div w:id="1380320254">
              <w:marLeft w:val="0"/>
              <w:marRight w:val="0"/>
              <w:marTop w:val="0"/>
              <w:marBottom w:val="0"/>
              <w:divBdr>
                <w:top w:val="none" w:sz="0" w:space="0" w:color="auto"/>
                <w:left w:val="none" w:sz="0" w:space="0" w:color="auto"/>
                <w:bottom w:val="none" w:sz="0" w:space="0" w:color="auto"/>
                <w:right w:val="none" w:sz="0" w:space="0" w:color="auto"/>
              </w:divBdr>
            </w:div>
            <w:div w:id="570775174">
              <w:marLeft w:val="0"/>
              <w:marRight w:val="0"/>
              <w:marTop w:val="0"/>
              <w:marBottom w:val="0"/>
              <w:divBdr>
                <w:top w:val="none" w:sz="0" w:space="0" w:color="auto"/>
                <w:left w:val="none" w:sz="0" w:space="0" w:color="auto"/>
                <w:bottom w:val="none" w:sz="0" w:space="0" w:color="auto"/>
                <w:right w:val="none" w:sz="0" w:space="0" w:color="auto"/>
              </w:divBdr>
            </w:div>
            <w:div w:id="2053191975">
              <w:marLeft w:val="0"/>
              <w:marRight w:val="0"/>
              <w:marTop w:val="0"/>
              <w:marBottom w:val="0"/>
              <w:divBdr>
                <w:top w:val="none" w:sz="0" w:space="0" w:color="auto"/>
                <w:left w:val="none" w:sz="0" w:space="0" w:color="auto"/>
                <w:bottom w:val="none" w:sz="0" w:space="0" w:color="auto"/>
                <w:right w:val="none" w:sz="0" w:space="0" w:color="auto"/>
              </w:divBdr>
            </w:div>
            <w:div w:id="566497495">
              <w:marLeft w:val="0"/>
              <w:marRight w:val="0"/>
              <w:marTop w:val="0"/>
              <w:marBottom w:val="0"/>
              <w:divBdr>
                <w:top w:val="none" w:sz="0" w:space="0" w:color="auto"/>
                <w:left w:val="none" w:sz="0" w:space="0" w:color="auto"/>
                <w:bottom w:val="none" w:sz="0" w:space="0" w:color="auto"/>
                <w:right w:val="none" w:sz="0" w:space="0" w:color="auto"/>
              </w:divBdr>
            </w:div>
            <w:div w:id="143205473">
              <w:marLeft w:val="0"/>
              <w:marRight w:val="0"/>
              <w:marTop w:val="0"/>
              <w:marBottom w:val="0"/>
              <w:divBdr>
                <w:top w:val="none" w:sz="0" w:space="0" w:color="auto"/>
                <w:left w:val="none" w:sz="0" w:space="0" w:color="auto"/>
                <w:bottom w:val="none" w:sz="0" w:space="0" w:color="auto"/>
                <w:right w:val="none" w:sz="0" w:space="0" w:color="auto"/>
              </w:divBdr>
            </w:div>
            <w:div w:id="5396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172572899">
      <w:bodyDiv w:val="1"/>
      <w:marLeft w:val="0"/>
      <w:marRight w:val="0"/>
      <w:marTop w:val="0"/>
      <w:marBottom w:val="0"/>
      <w:divBdr>
        <w:top w:val="none" w:sz="0" w:space="0" w:color="auto"/>
        <w:left w:val="none" w:sz="0" w:space="0" w:color="auto"/>
        <w:bottom w:val="none" w:sz="0" w:space="0" w:color="auto"/>
        <w:right w:val="none" w:sz="0" w:space="0" w:color="auto"/>
      </w:divBdr>
      <w:divsChild>
        <w:div w:id="186871484">
          <w:marLeft w:val="0"/>
          <w:marRight w:val="0"/>
          <w:marTop w:val="0"/>
          <w:marBottom w:val="0"/>
          <w:divBdr>
            <w:top w:val="none" w:sz="0" w:space="0" w:color="auto"/>
            <w:left w:val="none" w:sz="0" w:space="0" w:color="auto"/>
            <w:bottom w:val="none" w:sz="0" w:space="0" w:color="auto"/>
            <w:right w:val="none" w:sz="0" w:space="0" w:color="auto"/>
          </w:divBdr>
          <w:divsChild>
            <w:div w:id="315843760">
              <w:marLeft w:val="0"/>
              <w:marRight w:val="0"/>
              <w:marTop w:val="0"/>
              <w:marBottom w:val="0"/>
              <w:divBdr>
                <w:top w:val="none" w:sz="0" w:space="0" w:color="auto"/>
                <w:left w:val="none" w:sz="0" w:space="0" w:color="auto"/>
                <w:bottom w:val="none" w:sz="0" w:space="0" w:color="auto"/>
                <w:right w:val="none" w:sz="0" w:space="0" w:color="auto"/>
              </w:divBdr>
            </w:div>
            <w:div w:id="1823305217">
              <w:marLeft w:val="0"/>
              <w:marRight w:val="0"/>
              <w:marTop w:val="0"/>
              <w:marBottom w:val="0"/>
              <w:divBdr>
                <w:top w:val="none" w:sz="0" w:space="0" w:color="auto"/>
                <w:left w:val="none" w:sz="0" w:space="0" w:color="auto"/>
                <w:bottom w:val="none" w:sz="0" w:space="0" w:color="auto"/>
                <w:right w:val="none" w:sz="0" w:space="0" w:color="auto"/>
              </w:divBdr>
            </w:div>
            <w:div w:id="1189684498">
              <w:marLeft w:val="0"/>
              <w:marRight w:val="0"/>
              <w:marTop w:val="0"/>
              <w:marBottom w:val="0"/>
              <w:divBdr>
                <w:top w:val="none" w:sz="0" w:space="0" w:color="auto"/>
                <w:left w:val="none" w:sz="0" w:space="0" w:color="auto"/>
                <w:bottom w:val="none" w:sz="0" w:space="0" w:color="auto"/>
                <w:right w:val="none" w:sz="0" w:space="0" w:color="auto"/>
              </w:divBdr>
            </w:div>
            <w:div w:id="643582551">
              <w:marLeft w:val="0"/>
              <w:marRight w:val="0"/>
              <w:marTop w:val="0"/>
              <w:marBottom w:val="0"/>
              <w:divBdr>
                <w:top w:val="none" w:sz="0" w:space="0" w:color="auto"/>
                <w:left w:val="none" w:sz="0" w:space="0" w:color="auto"/>
                <w:bottom w:val="none" w:sz="0" w:space="0" w:color="auto"/>
                <w:right w:val="none" w:sz="0" w:space="0" w:color="auto"/>
              </w:divBdr>
            </w:div>
            <w:div w:id="120005870">
              <w:marLeft w:val="0"/>
              <w:marRight w:val="0"/>
              <w:marTop w:val="0"/>
              <w:marBottom w:val="0"/>
              <w:divBdr>
                <w:top w:val="none" w:sz="0" w:space="0" w:color="auto"/>
                <w:left w:val="none" w:sz="0" w:space="0" w:color="auto"/>
                <w:bottom w:val="none" w:sz="0" w:space="0" w:color="auto"/>
                <w:right w:val="none" w:sz="0" w:space="0" w:color="auto"/>
              </w:divBdr>
            </w:div>
            <w:div w:id="1208832993">
              <w:marLeft w:val="0"/>
              <w:marRight w:val="0"/>
              <w:marTop w:val="0"/>
              <w:marBottom w:val="0"/>
              <w:divBdr>
                <w:top w:val="none" w:sz="0" w:space="0" w:color="auto"/>
                <w:left w:val="none" w:sz="0" w:space="0" w:color="auto"/>
                <w:bottom w:val="none" w:sz="0" w:space="0" w:color="auto"/>
                <w:right w:val="none" w:sz="0" w:space="0" w:color="auto"/>
              </w:divBdr>
            </w:div>
            <w:div w:id="2096248504">
              <w:marLeft w:val="0"/>
              <w:marRight w:val="0"/>
              <w:marTop w:val="0"/>
              <w:marBottom w:val="0"/>
              <w:divBdr>
                <w:top w:val="none" w:sz="0" w:space="0" w:color="auto"/>
                <w:left w:val="none" w:sz="0" w:space="0" w:color="auto"/>
                <w:bottom w:val="none" w:sz="0" w:space="0" w:color="auto"/>
                <w:right w:val="none" w:sz="0" w:space="0" w:color="auto"/>
              </w:divBdr>
            </w:div>
            <w:div w:id="1257442034">
              <w:marLeft w:val="0"/>
              <w:marRight w:val="0"/>
              <w:marTop w:val="0"/>
              <w:marBottom w:val="0"/>
              <w:divBdr>
                <w:top w:val="none" w:sz="0" w:space="0" w:color="auto"/>
                <w:left w:val="none" w:sz="0" w:space="0" w:color="auto"/>
                <w:bottom w:val="none" w:sz="0" w:space="0" w:color="auto"/>
                <w:right w:val="none" w:sz="0" w:space="0" w:color="auto"/>
              </w:divBdr>
            </w:div>
            <w:div w:id="19713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9650">
      <w:bodyDiv w:val="1"/>
      <w:marLeft w:val="0"/>
      <w:marRight w:val="0"/>
      <w:marTop w:val="0"/>
      <w:marBottom w:val="0"/>
      <w:divBdr>
        <w:top w:val="none" w:sz="0" w:space="0" w:color="auto"/>
        <w:left w:val="none" w:sz="0" w:space="0" w:color="auto"/>
        <w:bottom w:val="none" w:sz="0" w:space="0" w:color="auto"/>
        <w:right w:val="none" w:sz="0" w:space="0" w:color="auto"/>
      </w:divBdr>
      <w:divsChild>
        <w:div w:id="1560239092">
          <w:marLeft w:val="0"/>
          <w:marRight w:val="0"/>
          <w:marTop w:val="0"/>
          <w:marBottom w:val="0"/>
          <w:divBdr>
            <w:top w:val="none" w:sz="0" w:space="0" w:color="auto"/>
            <w:left w:val="none" w:sz="0" w:space="0" w:color="auto"/>
            <w:bottom w:val="none" w:sz="0" w:space="0" w:color="auto"/>
            <w:right w:val="none" w:sz="0" w:space="0" w:color="auto"/>
          </w:divBdr>
          <w:divsChild>
            <w:div w:id="1233085545">
              <w:marLeft w:val="0"/>
              <w:marRight w:val="0"/>
              <w:marTop w:val="0"/>
              <w:marBottom w:val="0"/>
              <w:divBdr>
                <w:top w:val="none" w:sz="0" w:space="0" w:color="auto"/>
                <w:left w:val="none" w:sz="0" w:space="0" w:color="auto"/>
                <w:bottom w:val="none" w:sz="0" w:space="0" w:color="auto"/>
                <w:right w:val="none" w:sz="0" w:space="0" w:color="auto"/>
              </w:divBdr>
            </w:div>
            <w:div w:id="1215583540">
              <w:marLeft w:val="0"/>
              <w:marRight w:val="0"/>
              <w:marTop w:val="0"/>
              <w:marBottom w:val="0"/>
              <w:divBdr>
                <w:top w:val="none" w:sz="0" w:space="0" w:color="auto"/>
                <w:left w:val="none" w:sz="0" w:space="0" w:color="auto"/>
                <w:bottom w:val="none" w:sz="0" w:space="0" w:color="auto"/>
                <w:right w:val="none" w:sz="0" w:space="0" w:color="auto"/>
              </w:divBdr>
            </w:div>
            <w:div w:id="1510558112">
              <w:marLeft w:val="0"/>
              <w:marRight w:val="0"/>
              <w:marTop w:val="0"/>
              <w:marBottom w:val="0"/>
              <w:divBdr>
                <w:top w:val="none" w:sz="0" w:space="0" w:color="auto"/>
                <w:left w:val="none" w:sz="0" w:space="0" w:color="auto"/>
                <w:bottom w:val="none" w:sz="0" w:space="0" w:color="auto"/>
                <w:right w:val="none" w:sz="0" w:space="0" w:color="auto"/>
              </w:divBdr>
            </w:div>
            <w:div w:id="348678243">
              <w:marLeft w:val="0"/>
              <w:marRight w:val="0"/>
              <w:marTop w:val="0"/>
              <w:marBottom w:val="0"/>
              <w:divBdr>
                <w:top w:val="none" w:sz="0" w:space="0" w:color="auto"/>
                <w:left w:val="none" w:sz="0" w:space="0" w:color="auto"/>
                <w:bottom w:val="none" w:sz="0" w:space="0" w:color="auto"/>
                <w:right w:val="none" w:sz="0" w:space="0" w:color="auto"/>
              </w:divBdr>
            </w:div>
            <w:div w:id="1414666534">
              <w:marLeft w:val="0"/>
              <w:marRight w:val="0"/>
              <w:marTop w:val="0"/>
              <w:marBottom w:val="0"/>
              <w:divBdr>
                <w:top w:val="none" w:sz="0" w:space="0" w:color="auto"/>
                <w:left w:val="none" w:sz="0" w:space="0" w:color="auto"/>
                <w:bottom w:val="none" w:sz="0" w:space="0" w:color="auto"/>
                <w:right w:val="none" w:sz="0" w:space="0" w:color="auto"/>
              </w:divBdr>
            </w:div>
            <w:div w:id="1469322830">
              <w:marLeft w:val="0"/>
              <w:marRight w:val="0"/>
              <w:marTop w:val="0"/>
              <w:marBottom w:val="0"/>
              <w:divBdr>
                <w:top w:val="none" w:sz="0" w:space="0" w:color="auto"/>
                <w:left w:val="none" w:sz="0" w:space="0" w:color="auto"/>
                <w:bottom w:val="none" w:sz="0" w:space="0" w:color="auto"/>
                <w:right w:val="none" w:sz="0" w:space="0" w:color="auto"/>
              </w:divBdr>
            </w:div>
            <w:div w:id="706759523">
              <w:marLeft w:val="0"/>
              <w:marRight w:val="0"/>
              <w:marTop w:val="0"/>
              <w:marBottom w:val="0"/>
              <w:divBdr>
                <w:top w:val="none" w:sz="0" w:space="0" w:color="auto"/>
                <w:left w:val="none" w:sz="0" w:space="0" w:color="auto"/>
                <w:bottom w:val="none" w:sz="0" w:space="0" w:color="auto"/>
                <w:right w:val="none" w:sz="0" w:space="0" w:color="auto"/>
              </w:divBdr>
            </w:div>
            <w:div w:id="607128000">
              <w:marLeft w:val="0"/>
              <w:marRight w:val="0"/>
              <w:marTop w:val="0"/>
              <w:marBottom w:val="0"/>
              <w:divBdr>
                <w:top w:val="none" w:sz="0" w:space="0" w:color="auto"/>
                <w:left w:val="none" w:sz="0" w:space="0" w:color="auto"/>
                <w:bottom w:val="none" w:sz="0" w:space="0" w:color="auto"/>
                <w:right w:val="none" w:sz="0" w:space="0" w:color="auto"/>
              </w:divBdr>
            </w:div>
            <w:div w:id="1967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5153">
      <w:bodyDiv w:val="1"/>
      <w:marLeft w:val="0"/>
      <w:marRight w:val="0"/>
      <w:marTop w:val="0"/>
      <w:marBottom w:val="0"/>
      <w:divBdr>
        <w:top w:val="none" w:sz="0" w:space="0" w:color="auto"/>
        <w:left w:val="none" w:sz="0" w:space="0" w:color="auto"/>
        <w:bottom w:val="none" w:sz="0" w:space="0" w:color="auto"/>
        <w:right w:val="none" w:sz="0" w:space="0" w:color="auto"/>
      </w:divBdr>
      <w:divsChild>
        <w:div w:id="1368600695">
          <w:marLeft w:val="0"/>
          <w:marRight w:val="0"/>
          <w:marTop w:val="0"/>
          <w:marBottom w:val="0"/>
          <w:divBdr>
            <w:top w:val="none" w:sz="0" w:space="0" w:color="auto"/>
            <w:left w:val="none" w:sz="0" w:space="0" w:color="auto"/>
            <w:bottom w:val="none" w:sz="0" w:space="0" w:color="auto"/>
            <w:right w:val="none" w:sz="0" w:space="0" w:color="auto"/>
          </w:divBdr>
          <w:divsChild>
            <w:div w:id="394596144">
              <w:marLeft w:val="0"/>
              <w:marRight w:val="0"/>
              <w:marTop w:val="0"/>
              <w:marBottom w:val="0"/>
              <w:divBdr>
                <w:top w:val="none" w:sz="0" w:space="0" w:color="auto"/>
                <w:left w:val="none" w:sz="0" w:space="0" w:color="auto"/>
                <w:bottom w:val="none" w:sz="0" w:space="0" w:color="auto"/>
                <w:right w:val="none" w:sz="0" w:space="0" w:color="auto"/>
              </w:divBdr>
            </w:div>
            <w:div w:id="540820408">
              <w:marLeft w:val="0"/>
              <w:marRight w:val="0"/>
              <w:marTop w:val="0"/>
              <w:marBottom w:val="0"/>
              <w:divBdr>
                <w:top w:val="none" w:sz="0" w:space="0" w:color="auto"/>
                <w:left w:val="none" w:sz="0" w:space="0" w:color="auto"/>
                <w:bottom w:val="none" w:sz="0" w:space="0" w:color="auto"/>
                <w:right w:val="none" w:sz="0" w:space="0" w:color="auto"/>
              </w:divBdr>
            </w:div>
            <w:div w:id="1947883085">
              <w:marLeft w:val="0"/>
              <w:marRight w:val="0"/>
              <w:marTop w:val="0"/>
              <w:marBottom w:val="0"/>
              <w:divBdr>
                <w:top w:val="none" w:sz="0" w:space="0" w:color="auto"/>
                <w:left w:val="none" w:sz="0" w:space="0" w:color="auto"/>
                <w:bottom w:val="none" w:sz="0" w:space="0" w:color="auto"/>
                <w:right w:val="none" w:sz="0" w:space="0" w:color="auto"/>
              </w:divBdr>
            </w:div>
            <w:div w:id="1613633143">
              <w:marLeft w:val="0"/>
              <w:marRight w:val="0"/>
              <w:marTop w:val="0"/>
              <w:marBottom w:val="0"/>
              <w:divBdr>
                <w:top w:val="none" w:sz="0" w:space="0" w:color="auto"/>
                <w:left w:val="none" w:sz="0" w:space="0" w:color="auto"/>
                <w:bottom w:val="none" w:sz="0" w:space="0" w:color="auto"/>
                <w:right w:val="none" w:sz="0" w:space="0" w:color="auto"/>
              </w:divBdr>
            </w:div>
            <w:div w:id="1641880343">
              <w:marLeft w:val="0"/>
              <w:marRight w:val="0"/>
              <w:marTop w:val="0"/>
              <w:marBottom w:val="0"/>
              <w:divBdr>
                <w:top w:val="none" w:sz="0" w:space="0" w:color="auto"/>
                <w:left w:val="none" w:sz="0" w:space="0" w:color="auto"/>
                <w:bottom w:val="none" w:sz="0" w:space="0" w:color="auto"/>
                <w:right w:val="none" w:sz="0" w:space="0" w:color="auto"/>
              </w:divBdr>
            </w:div>
            <w:div w:id="1324041077">
              <w:marLeft w:val="0"/>
              <w:marRight w:val="0"/>
              <w:marTop w:val="0"/>
              <w:marBottom w:val="0"/>
              <w:divBdr>
                <w:top w:val="none" w:sz="0" w:space="0" w:color="auto"/>
                <w:left w:val="none" w:sz="0" w:space="0" w:color="auto"/>
                <w:bottom w:val="none" w:sz="0" w:space="0" w:color="auto"/>
                <w:right w:val="none" w:sz="0" w:space="0" w:color="auto"/>
              </w:divBdr>
            </w:div>
            <w:div w:id="1900555606">
              <w:marLeft w:val="0"/>
              <w:marRight w:val="0"/>
              <w:marTop w:val="0"/>
              <w:marBottom w:val="0"/>
              <w:divBdr>
                <w:top w:val="none" w:sz="0" w:space="0" w:color="auto"/>
                <w:left w:val="none" w:sz="0" w:space="0" w:color="auto"/>
                <w:bottom w:val="none" w:sz="0" w:space="0" w:color="auto"/>
                <w:right w:val="none" w:sz="0" w:space="0" w:color="auto"/>
              </w:divBdr>
            </w:div>
            <w:div w:id="1281382102">
              <w:marLeft w:val="0"/>
              <w:marRight w:val="0"/>
              <w:marTop w:val="0"/>
              <w:marBottom w:val="0"/>
              <w:divBdr>
                <w:top w:val="none" w:sz="0" w:space="0" w:color="auto"/>
                <w:left w:val="none" w:sz="0" w:space="0" w:color="auto"/>
                <w:bottom w:val="none" w:sz="0" w:space="0" w:color="auto"/>
                <w:right w:val="none" w:sz="0" w:space="0" w:color="auto"/>
              </w:divBdr>
            </w:div>
            <w:div w:id="1810517477">
              <w:marLeft w:val="0"/>
              <w:marRight w:val="0"/>
              <w:marTop w:val="0"/>
              <w:marBottom w:val="0"/>
              <w:divBdr>
                <w:top w:val="none" w:sz="0" w:space="0" w:color="auto"/>
                <w:left w:val="none" w:sz="0" w:space="0" w:color="auto"/>
                <w:bottom w:val="none" w:sz="0" w:space="0" w:color="auto"/>
                <w:right w:val="none" w:sz="0" w:space="0" w:color="auto"/>
              </w:divBdr>
            </w:div>
            <w:div w:id="1695421388">
              <w:marLeft w:val="0"/>
              <w:marRight w:val="0"/>
              <w:marTop w:val="0"/>
              <w:marBottom w:val="0"/>
              <w:divBdr>
                <w:top w:val="none" w:sz="0" w:space="0" w:color="auto"/>
                <w:left w:val="none" w:sz="0" w:space="0" w:color="auto"/>
                <w:bottom w:val="none" w:sz="0" w:space="0" w:color="auto"/>
                <w:right w:val="none" w:sz="0" w:space="0" w:color="auto"/>
              </w:divBdr>
            </w:div>
            <w:div w:id="248974874">
              <w:marLeft w:val="0"/>
              <w:marRight w:val="0"/>
              <w:marTop w:val="0"/>
              <w:marBottom w:val="0"/>
              <w:divBdr>
                <w:top w:val="none" w:sz="0" w:space="0" w:color="auto"/>
                <w:left w:val="none" w:sz="0" w:space="0" w:color="auto"/>
                <w:bottom w:val="none" w:sz="0" w:space="0" w:color="auto"/>
                <w:right w:val="none" w:sz="0" w:space="0" w:color="auto"/>
              </w:divBdr>
            </w:div>
            <w:div w:id="3814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2337">
      <w:bodyDiv w:val="1"/>
      <w:marLeft w:val="0"/>
      <w:marRight w:val="0"/>
      <w:marTop w:val="0"/>
      <w:marBottom w:val="0"/>
      <w:divBdr>
        <w:top w:val="none" w:sz="0" w:space="0" w:color="auto"/>
        <w:left w:val="none" w:sz="0" w:space="0" w:color="auto"/>
        <w:bottom w:val="none" w:sz="0" w:space="0" w:color="auto"/>
        <w:right w:val="none" w:sz="0" w:space="0" w:color="auto"/>
      </w:divBdr>
    </w:div>
    <w:div w:id="1438869395">
      <w:bodyDiv w:val="1"/>
      <w:marLeft w:val="0"/>
      <w:marRight w:val="0"/>
      <w:marTop w:val="0"/>
      <w:marBottom w:val="0"/>
      <w:divBdr>
        <w:top w:val="none" w:sz="0" w:space="0" w:color="auto"/>
        <w:left w:val="none" w:sz="0" w:space="0" w:color="auto"/>
        <w:bottom w:val="none" w:sz="0" w:space="0" w:color="auto"/>
        <w:right w:val="none" w:sz="0" w:space="0" w:color="auto"/>
      </w:divBdr>
      <w:divsChild>
        <w:div w:id="1282878045">
          <w:marLeft w:val="0"/>
          <w:marRight w:val="0"/>
          <w:marTop w:val="0"/>
          <w:marBottom w:val="0"/>
          <w:divBdr>
            <w:top w:val="none" w:sz="0" w:space="0" w:color="auto"/>
            <w:left w:val="none" w:sz="0" w:space="0" w:color="auto"/>
            <w:bottom w:val="none" w:sz="0" w:space="0" w:color="auto"/>
            <w:right w:val="none" w:sz="0" w:space="0" w:color="auto"/>
          </w:divBdr>
          <w:divsChild>
            <w:div w:id="304625109">
              <w:marLeft w:val="0"/>
              <w:marRight w:val="0"/>
              <w:marTop w:val="0"/>
              <w:marBottom w:val="0"/>
              <w:divBdr>
                <w:top w:val="none" w:sz="0" w:space="0" w:color="auto"/>
                <w:left w:val="none" w:sz="0" w:space="0" w:color="auto"/>
                <w:bottom w:val="none" w:sz="0" w:space="0" w:color="auto"/>
                <w:right w:val="none" w:sz="0" w:space="0" w:color="auto"/>
              </w:divBdr>
            </w:div>
            <w:div w:id="962686267">
              <w:marLeft w:val="0"/>
              <w:marRight w:val="0"/>
              <w:marTop w:val="0"/>
              <w:marBottom w:val="0"/>
              <w:divBdr>
                <w:top w:val="none" w:sz="0" w:space="0" w:color="auto"/>
                <w:left w:val="none" w:sz="0" w:space="0" w:color="auto"/>
                <w:bottom w:val="none" w:sz="0" w:space="0" w:color="auto"/>
                <w:right w:val="none" w:sz="0" w:space="0" w:color="auto"/>
              </w:divBdr>
            </w:div>
            <w:div w:id="431319149">
              <w:marLeft w:val="0"/>
              <w:marRight w:val="0"/>
              <w:marTop w:val="0"/>
              <w:marBottom w:val="0"/>
              <w:divBdr>
                <w:top w:val="none" w:sz="0" w:space="0" w:color="auto"/>
                <w:left w:val="none" w:sz="0" w:space="0" w:color="auto"/>
                <w:bottom w:val="none" w:sz="0" w:space="0" w:color="auto"/>
                <w:right w:val="none" w:sz="0" w:space="0" w:color="auto"/>
              </w:divBdr>
            </w:div>
            <w:div w:id="1051075498">
              <w:marLeft w:val="0"/>
              <w:marRight w:val="0"/>
              <w:marTop w:val="0"/>
              <w:marBottom w:val="0"/>
              <w:divBdr>
                <w:top w:val="none" w:sz="0" w:space="0" w:color="auto"/>
                <w:left w:val="none" w:sz="0" w:space="0" w:color="auto"/>
                <w:bottom w:val="none" w:sz="0" w:space="0" w:color="auto"/>
                <w:right w:val="none" w:sz="0" w:space="0" w:color="auto"/>
              </w:divBdr>
            </w:div>
            <w:div w:id="1313949597">
              <w:marLeft w:val="0"/>
              <w:marRight w:val="0"/>
              <w:marTop w:val="0"/>
              <w:marBottom w:val="0"/>
              <w:divBdr>
                <w:top w:val="none" w:sz="0" w:space="0" w:color="auto"/>
                <w:left w:val="none" w:sz="0" w:space="0" w:color="auto"/>
                <w:bottom w:val="none" w:sz="0" w:space="0" w:color="auto"/>
                <w:right w:val="none" w:sz="0" w:space="0" w:color="auto"/>
              </w:divBdr>
            </w:div>
            <w:div w:id="1893271316">
              <w:marLeft w:val="0"/>
              <w:marRight w:val="0"/>
              <w:marTop w:val="0"/>
              <w:marBottom w:val="0"/>
              <w:divBdr>
                <w:top w:val="none" w:sz="0" w:space="0" w:color="auto"/>
                <w:left w:val="none" w:sz="0" w:space="0" w:color="auto"/>
                <w:bottom w:val="none" w:sz="0" w:space="0" w:color="auto"/>
                <w:right w:val="none" w:sz="0" w:space="0" w:color="auto"/>
              </w:divBdr>
            </w:div>
            <w:div w:id="382217391">
              <w:marLeft w:val="0"/>
              <w:marRight w:val="0"/>
              <w:marTop w:val="0"/>
              <w:marBottom w:val="0"/>
              <w:divBdr>
                <w:top w:val="none" w:sz="0" w:space="0" w:color="auto"/>
                <w:left w:val="none" w:sz="0" w:space="0" w:color="auto"/>
                <w:bottom w:val="none" w:sz="0" w:space="0" w:color="auto"/>
                <w:right w:val="none" w:sz="0" w:space="0" w:color="auto"/>
              </w:divBdr>
            </w:div>
            <w:div w:id="1402606728">
              <w:marLeft w:val="0"/>
              <w:marRight w:val="0"/>
              <w:marTop w:val="0"/>
              <w:marBottom w:val="0"/>
              <w:divBdr>
                <w:top w:val="none" w:sz="0" w:space="0" w:color="auto"/>
                <w:left w:val="none" w:sz="0" w:space="0" w:color="auto"/>
                <w:bottom w:val="none" w:sz="0" w:space="0" w:color="auto"/>
                <w:right w:val="none" w:sz="0" w:space="0" w:color="auto"/>
              </w:divBdr>
            </w:div>
            <w:div w:id="818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8934">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029">
      <w:bodyDiv w:val="1"/>
      <w:marLeft w:val="0"/>
      <w:marRight w:val="0"/>
      <w:marTop w:val="0"/>
      <w:marBottom w:val="0"/>
      <w:divBdr>
        <w:top w:val="none" w:sz="0" w:space="0" w:color="auto"/>
        <w:left w:val="none" w:sz="0" w:space="0" w:color="auto"/>
        <w:bottom w:val="none" w:sz="0" w:space="0" w:color="auto"/>
        <w:right w:val="none" w:sz="0" w:space="0" w:color="auto"/>
      </w:divBdr>
      <w:divsChild>
        <w:div w:id="933199706">
          <w:marLeft w:val="0"/>
          <w:marRight w:val="0"/>
          <w:marTop w:val="0"/>
          <w:marBottom w:val="0"/>
          <w:divBdr>
            <w:top w:val="none" w:sz="0" w:space="0" w:color="auto"/>
            <w:left w:val="none" w:sz="0" w:space="0" w:color="auto"/>
            <w:bottom w:val="none" w:sz="0" w:space="0" w:color="auto"/>
            <w:right w:val="none" w:sz="0" w:space="0" w:color="auto"/>
          </w:divBdr>
          <w:divsChild>
            <w:div w:id="1231385459">
              <w:marLeft w:val="0"/>
              <w:marRight w:val="0"/>
              <w:marTop w:val="0"/>
              <w:marBottom w:val="0"/>
              <w:divBdr>
                <w:top w:val="none" w:sz="0" w:space="0" w:color="auto"/>
                <w:left w:val="none" w:sz="0" w:space="0" w:color="auto"/>
                <w:bottom w:val="none" w:sz="0" w:space="0" w:color="auto"/>
                <w:right w:val="none" w:sz="0" w:space="0" w:color="auto"/>
              </w:divBdr>
            </w:div>
            <w:div w:id="555971743">
              <w:marLeft w:val="0"/>
              <w:marRight w:val="0"/>
              <w:marTop w:val="0"/>
              <w:marBottom w:val="0"/>
              <w:divBdr>
                <w:top w:val="none" w:sz="0" w:space="0" w:color="auto"/>
                <w:left w:val="none" w:sz="0" w:space="0" w:color="auto"/>
                <w:bottom w:val="none" w:sz="0" w:space="0" w:color="auto"/>
                <w:right w:val="none" w:sz="0" w:space="0" w:color="auto"/>
              </w:divBdr>
            </w:div>
            <w:div w:id="783158674">
              <w:marLeft w:val="0"/>
              <w:marRight w:val="0"/>
              <w:marTop w:val="0"/>
              <w:marBottom w:val="0"/>
              <w:divBdr>
                <w:top w:val="none" w:sz="0" w:space="0" w:color="auto"/>
                <w:left w:val="none" w:sz="0" w:space="0" w:color="auto"/>
                <w:bottom w:val="none" w:sz="0" w:space="0" w:color="auto"/>
                <w:right w:val="none" w:sz="0" w:space="0" w:color="auto"/>
              </w:divBdr>
            </w:div>
            <w:div w:id="652178623">
              <w:marLeft w:val="0"/>
              <w:marRight w:val="0"/>
              <w:marTop w:val="0"/>
              <w:marBottom w:val="0"/>
              <w:divBdr>
                <w:top w:val="none" w:sz="0" w:space="0" w:color="auto"/>
                <w:left w:val="none" w:sz="0" w:space="0" w:color="auto"/>
                <w:bottom w:val="none" w:sz="0" w:space="0" w:color="auto"/>
                <w:right w:val="none" w:sz="0" w:space="0" w:color="auto"/>
              </w:divBdr>
            </w:div>
            <w:div w:id="1835563822">
              <w:marLeft w:val="0"/>
              <w:marRight w:val="0"/>
              <w:marTop w:val="0"/>
              <w:marBottom w:val="0"/>
              <w:divBdr>
                <w:top w:val="none" w:sz="0" w:space="0" w:color="auto"/>
                <w:left w:val="none" w:sz="0" w:space="0" w:color="auto"/>
                <w:bottom w:val="none" w:sz="0" w:space="0" w:color="auto"/>
                <w:right w:val="none" w:sz="0" w:space="0" w:color="auto"/>
              </w:divBdr>
            </w:div>
            <w:div w:id="1269433910">
              <w:marLeft w:val="0"/>
              <w:marRight w:val="0"/>
              <w:marTop w:val="0"/>
              <w:marBottom w:val="0"/>
              <w:divBdr>
                <w:top w:val="none" w:sz="0" w:space="0" w:color="auto"/>
                <w:left w:val="none" w:sz="0" w:space="0" w:color="auto"/>
                <w:bottom w:val="none" w:sz="0" w:space="0" w:color="auto"/>
                <w:right w:val="none" w:sz="0" w:space="0" w:color="auto"/>
              </w:divBdr>
            </w:div>
            <w:div w:id="1432701192">
              <w:marLeft w:val="0"/>
              <w:marRight w:val="0"/>
              <w:marTop w:val="0"/>
              <w:marBottom w:val="0"/>
              <w:divBdr>
                <w:top w:val="none" w:sz="0" w:space="0" w:color="auto"/>
                <w:left w:val="none" w:sz="0" w:space="0" w:color="auto"/>
                <w:bottom w:val="none" w:sz="0" w:space="0" w:color="auto"/>
                <w:right w:val="none" w:sz="0" w:space="0" w:color="auto"/>
              </w:divBdr>
            </w:div>
            <w:div w:id="14288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4334">
      <w:bodyDiv w:val="1"/>
      <w:marLeft w:val="0"/>
      <w:marRight w:val="0"/>
      <w:marTop w:val="0"/>
      <w:marBottom w:val="0"/>
      <w:divBdr>
        <w:top w:val="none" w:sz="0" w:space="0" w:color="auto"/>
        <w:left w:val="none" w:sz="0" w:space="0" w:color="auto"/>
        <w:bottom w:val="none" w:sz="0" w:space="0" w:color="auto"/>
        <w:right w:val="none" w:sz="0" w:space="0" w:color="auto"/>
      </w:divBdr>
      <w:divsChild>
        <w:div w:id="940452226">
          <w:marLeft w:val="0"/>
          <w:marRight w:val="0"/>
          <w:marTop w:val="0"/>
          <w:marBottom w:val="0"/>
          <w:divBdr>
            <w:top w:val="none" w:sz="0" w:space="0" w:color="auto"/>
            <w:left w:val="none" w:sz="0" w:space="0" w:color="auto"/>
            <w:bottom w:val="none" w:sz="0" w:space="0" w:color="auto"/>
            <w:right w:val="none" w:sz="0" w:space="0" w:color="auto"/>
          </w:divBdr>
          <w:divsChild>
            <w:div w:id="1155532180">
              <w:marLeft w:val="0"/>
              <w:marRight w:val="0"/>
              <w:marTop w:val="0"/>
              <w:marBottom w:val="0"/>
              <w:divBdr>
                <w:top w:val="none" w:sz="0" w:space="0" w:color="auto"/>
                <w:left w:val="none" w:sz="0" w:space="0" w:color="auto"/>
                <w:bottom w:val="none" w:sz="0" w:space="0" w:color="auto"/>
                <w:right w:val="none" w:sz="0" w:space="0" w:color="auto"/>
              </w:divBdr>
            </w:div>
            <w:div w:id="1993675827">
              <w:marLeft w:val="0"/>
              <w:marRight w:val="0"/>
              <w:marTop w:val="0"/>
              <w:marBottom w:val="0"/>
              <w:divBdr>
                <w:top w:val="none" w:sz="0" w:space="0" w:color="auto"/>
                <w:left w:val="none" w:sz="0" w:space="0" w:color="auto"/>
                <w:bottom w:val="none" w:sz="0" w:space="0" w:color="auto"/>
                <w:right w:val="none" w:sz="0" w:space="0" w:color="auto"/>
              </w:divBdr>
            </w:div>
            <w:div w:id="126096372">
              <w:marLeft w:val="0"/>
              <w:marRight w:val="0"/>
              <w:marTop w:val="0"/>
              <w:marBottom w:val="0"/>
              <w:divBdr>
                <w:top w:val="none" w:sz="0" w:space="0" w:color="auto"/>
                <w:left w:val="none" w:sz="0" w:space="0" w:color="auto"/>
                <w:bottom w:val="none" w:sz="0" w:space="0" w:color="auto"/>
                <w:right w:val="none" w:sz="0" w:space="0" w:color="auto"/>
              </w:divBdr>
            </w:div>
            <w:div w:id="2044134413">
              <w:marLeft w:val="0"/>
              <w:marRight w:val="0"/>
              <w:marTop w:val="0"/>
              <w:marBottom w:val="0"/>
              <w:divBdr>
                <w:top w:val="none" w:sz="0" w:space="0" w:color="auto"/>
                <w:left w:val="none" w:sz="0" w:space="0" w:color="auto"/>
                <w:bottom w:val="none" w:sz="0" w:space="0" w:color="auto"/>
                <w:right w:val="none" w:sz="0" w:space="0" w:color="auto"/>
              </w:divBdr>
            </w:div>
            <w:div w:id="1984382430">
              <w:marLeft w:val="0"/>
              <w:marRight w:val="0"/>
              <w:marTop w:val="0"/>
              <w:marBottom w:val="0"/>
              <w:divBdr>
                <w:top w:val="none" w:sz="0" w:space="0" w:color="auto"/>
                <w:left w:val="none" w:sz="0" w:space="0" w:color="auto"/>
                <w:bottom w:val="none" w:sz="0" w:space="0" w:color="auto"/>
                <w:right w:val="none" w:sz="0" w:space="0" w:color="auto"/>
              </w:divBdr>
            </w:div>
            <w:div w:id="1807969956">
              <w:marLeft w:val="0"/>
              <w:marRight w:val="0"/>
              <w:marTop w:val="0"/>
              <w:marBottom w:val="0"/>
              <w:divBdr>
                <w:top w:val="none" w:sz="0" w:space="0" w:color="auto"/>
                <w:left w:val="none" w:sz="0" w:space="0" w:color="auto"/>
                <w:bottom w:val="none" w:sz="0" w:space="0" w:color="auto"/>
                <w:right w:val="none" w:sz="0" w:space="0" w:color="auto"/>
              </w:divBdr>
            </w:div>
            <w:div w:id="989485543">
              <w:marLeft w:val="0"/>
              <w:marRight w:val="0"/>
              <w:marTop w:val="0"/>
              <w:marBottom w:val="0"/>
              <w:divBdr>
                <w:top w:val="none" w:sz="0" w:space="0" w:color="auto"/>
                <w:left w:val="none" w:sz="0" w:space="0" w:color="auto"/>
                <w:bottom w:val="none" w:sz="0" w:space="0" w:color="auto"/>
                <w:right w:val="none" w:sz="0" w:space="0" w:color="auto"/>
              </w:divBdr>
            </w:div>
            <w:div w:id="403642843">
              <w:marLeft w:val="0"/>
              <w:marRight w:val="0"/>
              <w:marTop w:val="0"/>
              <w:marBottom w:val="0"/>
              <w:divBdr>
                <w:top w:val="none" w:sz="0" w:space="0" w:color="auto"/>
                <w:left w:val="none" w:sz="0" w:space="0" w:color="auto"/>
                <w:bottom w:val="none" w:sz="0" w:space="0" w:color="auto"/>
                <w:right w:val="none" w:sz="0" w:space="0" w:color="auto"/>
              </w:divBdr>
            </w:div>
            <w:div w:id="1956256726">
              <w:marLeft w:val="0"/>
              <w:marRight w:val="0"/>
              <w:marTop w:val="0"/>
              <w:marBottom w:val="0"/>
              <w:divBdr>
                <w:top w:val="none" w:sz="0" w:space="0" w:color="auto"/>
                <w:left w:val="none" w:sz="0" w:space="0" w:color="auto"/>
                <w:bottom w:val="none" w:sz="0" w:space="0" w:color="auto"/>
                <w:right w:val="none" w:sz="0" w:space="0" w:color="auto"/>
              </w:divBdr>
            </w:div>
            <w:div w:id="1610359793">
              <w:marLeft w:val="0"/>
              <w:marRight w:val="0"/>
              <w:marTop w:val="0"/>
              <w:marBottom w:val="0"/>
              <w:divBdr>
                <w:top w:val="none" w:sz="0" w:space="0" w:color="auto"/>
                <w:left w:val="none" w:sz="0" w:space="0" w:color="auto"/>
                <w:bottom w:val="none" w:sz="0" w:space="0" w:color="auto"/>
                <w:right w:val="none" w:sz="0" w:space="0" w:color="auto"/>
              </w:divBdr>
            </w:div>
            <w:div w:id="1865047518">
              <w:marLeft w:val="0"/>
              <w:marRight w:val="0"/>
              <w:marTop w:val="0"/>
              <w:marBottom w:val="0"/>
              <w:divBdr>
                <w:top w:val="none" w:sz="0" w:space="0" w:color="auto"/>
                <w:left w:val="none" w:sz="0" w:space="0" w:color="auto"/>
                <w:bottom w:val="none" w:sz="0" w:space="0" w:color="auto"/>
                <w:right w:val="none" w:sz="0" w:space="0" w:color="auto"/>
              </w:divBdr>
            </w:div>
            <w:div w:id="7018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69856">
      <w:bodyDiv w:val="1"/>
      <w:marLeft w:val="0"/>
      <w:marRight w:val="0"/>
      <w:marTop w:val="0"/>
      <w:marBottom w:val="0"/>
      <w:divBdr>
        <w:top w:val="none" w:sz="0" w:space="0" w:color="auto"/>
        <w:left w:val="none" w:sz="0" w:space="0" w:color="auto"/>
        <w:bottom w:val="none" w:sz="0" w:space="0" w:color="auto"/>
        <w:right w:val="none" w:sz="0" w:space="0" w:color="auto"/>
      </w:divBdr>
      <w:divsChild>
        <w:div w:id="1339120759">
          <w:marLeft w:val="0"/>
          <w:marRight w:val="0"/>
          <w:marTop w:val="0"/>
          <w:marBottom w:val="0"/>
          <w:divBdr>
            <w:top w:val="none" w:sz="0" w:space="0" w:color="auto"/>
            <w:left w:val="none" w:sz="0" w:space="0" w:color="auto"/>
            <w:bottom w:val="none" w:sz="0" w:space="0" w:color="auto"/>
            <w:right w:val="none" w:sz="0" w:space="0" w:color="auto"/>
          </w:divBdr>
          <w:divsChild>
            <w:div w:id="1272011496">
              <w:marLeft w:val="0"/>
              <w:marRight w:val="0"/>
              <w:marTop w:val="0"/>
              <w:marBottom w:val="0"/>
              <w:divBdr>
                <w:top w:val="none" w:sz="0" w:space="0" w:color="auto"/>
                <w:left w:val="none" w:sz="0" w:space="0" w:color="auto"/>
                <w:bottom w:val="none" w:sz="0" w:space="0" w:color="auto"/>
                <w:right w:val="none" w:sz="0" w:space="0" w:color="auto"/>
              </w:divBdr>
            </w:div>
            <w:div w:id="551884785">
              <w:marLeft w:val="0"/>
              <w:marRight w:val="0"/>
              <w:marTop w:val="0"/>
              <w:marBottom w:val="0"/>
              <w:divBdr>
                <w:top w:val="none" w:sz="0" w:space="0" w:color="auto"/>
                <w:left w:val="none" w:sz="0" w:space="0" w:color="auto"/>
                <w:bottom w:val="none" w:sz="0" w:space="0" w:color="auto"/>
                <w:right w:val="none" w:sz="0" w:space="0" w:color="auto"/>
              </w:divBdr>
            </w:div>
            <w:div w:id="229852341">
              <w:marLeft w:val="0"/>
              <w:marRight w:val="0"/>
              <w:marTop w:val="0"/>
              <w:marBottom w:val="0"/>
              <w:divBdr>
                <w:top w:val="none" w:sz="0" w:space="0" w:color="auto"/>
                <w:left w:val="none" w:sz="0" w:space="0" w:color="auto"/>
                <w:bottom w:val="none" w:sz="0" w:space="0" w:color="auto"/>
                <w:right w:val="none" w:sz="0" w:space="0" w:color="auto"/>
              </w:divBdr>
            </w:div>
            <w:div w:id="1944997381">
              <w:marLeft w:val="0"/>
              <w:marRight w:val="0"/>
              <w:marTop w:val="0"/>
              <w:marBottom w:val="0"/>
              <w:divBdr>
                <w:top w:val="none" w:sz="0" w:space="0" w:color="auto"/>
                <w:left w:val="none" w:sz="0" w:space="0" w:color="auto"/>
                <w:bottom w:val="none" w:sz="0" w:space="0" w:color="auto"/>
                <w:right w:val="none" w:sz="0" w:space="0" w:color="auto"/>
              </w:divBdr>
            </w:div>
            <w:div w:id="681320998">
              <w:marLeft w:val="0"/>
              <w:marRight w:val="0"/>
              <w:marTop w:val="0"/>
              <w:marBottom w:val="0"/>
              <w:divBdr>
                <w:top w:val="none" w:sz="0" w:space="0" w:color="auto"/>
                <w:left w:val="none" w:sz="0" w:space="0" w:color="auto"/>
                <w:bottom w:val="none" w:sz="0" w:space="0" w:color="auto"/>
                <w:right w:val="none" w:sz="0" w:space="0" w:color="auto"/>
              </w:divBdr>
            </w:div>
            <w:div w:id="811487843">
              <w:marLeft w:val="0"/>
              <w:marRight w:val="0"/>
              <w:marTop w:val="0"/>
              <w:marBottom w:val="0"/>
              <w:divBdr>
                <w:top w:val="none" w:sz="0" w:space="0" w:color="auto"/>
                <w:left w:val="none" w:sz="0" w:space="0" w:color="auto"/>
                <w:bottom w:val="none" w:sz="0" w:space="0" w:color="auto"/>
                <w:right w:val="none" w:sz="0" w:space="0" w:color="auto"/>
              </w:divBdr>
            </w:div>
            <w:div w:id="1377007165">
              <w:marLeft w:val="0"/>
              <w:marRight w:val="0"/>
              <w:marTop w:val="0"/>
              <w:marBottom w:val="0"/>
              <w:divBdr>
                <w:top w:val="none" w:sz="0" w:space="0" w:color="auto"/>
                <w:left w:val="none" w:sz="0" w:space="0" w:color="auto"/>
                <w:bottom w:val="none" w:sz="0" w:space="0" w:color="auto"/>
                <w:right w:val="none" w:sz="0" w:space="0" w:color="auto"/>
              </w:divBdr>
            </w:div>
            <w:div w:id="670373254">
              <w:marLeft w:val="0"/>
              <w:marRight w:val="0"/>
              <w:marTop w:val="0"/>
              <w:marBottom w:val="0"/>
              <w:divBdr>
                <w:top w:val="none" w:sz="0" w:space="0" w:color="auto"/>
                <w:left w:val="none" w:sz="0" w:space="0" w:color="auto"/>
                <w:bottom w:val="none" w:sz="0" w:space="0" w:color="auto"/>
                <w:right w:val="none" w:sz="0" w:space="0" w:color="auto"/>
              </w:divBdr>
            </w:div>
            <w:div w:id="12251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5554">
      <w:bodyDiv w:val="1"/>
      <w:marLeft w:val="0"/>
      <w:marRight w:val="0"/>
      <w:marTop w:val="0"/>
      <w:marBottom w:val="0"/>
      <w:divBdr>
        <w:top w:val="none" w:sz="0" w:space="0" w:color="auto"/>
        <w:left w:val="none" w:sz="0" w:space="0" w:color="auto"/>
        <w:bottom w:val="none" w:sz="0" w:space="0" w:color="auto"/>
        <w:right w:val="none" w:sz="0" w:space="0" w:color="auto"/>
      </w:divBdr>
      <w:divsChild>
        <w:div w:id="1017735621">
          <w:marLeft w:val="0"/>
          <w:marRight w:val="0"/>
          <w:marTop w:val="0"/>
          <w:marBottom w:val="0"/>
          <w:divBdr>
            <w:top w:val="none" w:sz="0" w:space="0" w:color="auto"/>
            <w:left w:val="none" w:sz="0" w:space="0" w:color="auto"/>
            <w:bottom w:val="none" w:sz="0" w:space="0" w:color="auto"/>
            <w:right w:val="none" w:sz="0" w:space="0" w:color="auto"/>
          </w:divBdr>
          <w:divsChild>
            <w:div w:id="640967114">
              <w:marLeft w:val="0"/>
              <w:marRight w:val="0"/>
              <w:marTop w:val="0"/>
              <w:marBottom w:val="0"/>
              <w:divBdr>
                <w:top w:val="none" w:sz="0" w:space="0" w:color="auto"/>
                <w:left w:val="none" w:sz="0" w:space="0" w:color="auto"/>
                <w:bottom w:val="none" w:sz="0" w:space="0" w:color="auto"/>
                <w:right w:val="none" w:sz="0" w:space="0" w:color="auto"/>
              </w:divBdr>
            </w:div>
            <w:div w:id="458037385">
              <w:marLeft w:val="0"/>
              <w:marRight w:val="0"/>
              <w:marTop w:val="0"/>
              <w:marBottom w:val="0"/>
              <w:divBdr>
                <w:top w:val="none" w:sz="0" w:space="0" w:color="auto"/>
                <w:left w:val="none" w:sz="0" w:space="0" w:color="auto"/>
                <w:bottom w:val="none" w:sz="0" w:space="0" w:color="auto"/>
                <w:right w:val="none" w:sz="0" w:space="0" w:color="auto"/>
              </w:divBdr>
            </w:div>
            <w:div w:id="1033728847">
              <w:marLeft w:val="0"/>
              <w:marRight w:val="0"/>
              <w:marTop w:val="0"/>
              <w:marBottom w:val="0"/>
              <w:divBdr>
                <w:top w:val="none" w:sz="0" w:space="0" w:color="auto"/>
                <w:left w:val="none" w:sz="0" w:space="0" w:color="auto"/>
                <w:bottom w:val="none" w:sz="0" w:space="0" w:color="auto"/>
                <w:right w:val="none" w:sz="0" w:space="0" w:color="auto"/>
              </w:divBdr>
            </w:div>
            <w:div w:id="1399405355">
              <w:marLeft w:val="0"/>
              <w:marRight w:val="0"/>
              <w:marTop w:val="0"/>
              <w:marBottom w:val="0"/>
              <w:divBdr>
                <w:top w:val="none" w:sz="0" w:space="0" w:color="auto"/>
                <w:left w:val="none" w:sz="0" w:space="0" w:color="auto"/>
                <w:bottom w:val="none" w:sz="0" w:space="0" w:color="auto"/>
                <w:right w:val="none" w:sz="0" w:space="0" w:color="auto"/>
              </w:divBdr>
            </w:div>
            <w:div w:id="137574992">
              <w:marLeft w:val="0"/>
              <w:marRight w:val="0"/>
              <w:marTop w:val="0"/>
              <w:marBottom w:val="0"/>
              <w:divBdr>
                <w:top w:val="none" w:sz="0" w:space="0" w:color="auto"/>
                <w:left w:val="none" w:sz="0" w:space="0" w:color="auto"/>
                <w:bottom w:val="none" w:sz="0" w:space="0" w:color="auto"/>
                <w:right w:val="none" w:sz="0" w:space="0" w:color="auto"/>
              </w:divBdr>
            </w:div>
            <w:div w:id="467165372">
              <w:marLeft w:val="0"/>
              <w:marRight w:val="0"/>
              <w:marTop w:val="0"/>
              <w:marBottom w:val="0"/>
              <w:divBdr>
                <w:top w:val="none" w:sz="0" w:space="0" w:color="auto"/>
                <w:left w:val="none" w:sz="0" w:space="0" w:color="auto"/>
                <w:bottom w:val="none" w:sz="0" w:space="0" w:color="auto"/>
                <w:right w:val="none" w:sz="0" w:space="0" w:color="auto"/>
              </w:divBdr>
            </w:div>
            <w:div w:id="955647278">
              <w:marLeft w:val="0"/>
              <w:marRight w:val="0"/>
              <w:marTop w:val="0"/>
              <w:marBottom w:val="0"/>
              <w:divBdr>
                <w:top w:val="none" w:sz="0" w:space="0" w:color="auto"/>
                <w:left w:val="none" w:sz="0" w:space="0" w:color="auto"/>
                <w:bottom w:val="none" w:sz="0" w:space="0" w:color="auto"/>
                <w:right w:val="none" w:sz="0" w:space="0" w:color="auto"/>
              </w:divBdr>
            </w:div>
            <w:div w:id="937441592">
              <w:marLeft w:val="0"/>
              <w:marRight w:val="0"/>
              <w:marTop w:val="0"/>
              <w:marBottom w:val="0"/>
              <w:divBdr>
                <w:top w:val="none" w:sz="0" w:space="0" w:color="auto"/>
                <w:left w:val="none" w:sz="0" w:space="0" w:color="auto"/>
                <w:bottom w:val="none" w:sz="0" w:space="0" w:color="auto"/>
                <w:right w:val="none" w:sz="0" w:space="0" w:color="auto"/>
              </w:divBdr>
            </w:div>
            <w:div w:id="5594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275">
      <w:bodyDiv w:val="1"/>
      <w:marLeft w:val="0"/>
      <w:marRight w:val="0"/>
      <w:marTop w:val="0"/>
      <w:marBottom w:val="0"/>
      <w:divBdr>
        <w:top w:val="none" w:sz="0" w:space="0" w:color="auto"/>
        <w:left w:val="none" w:sz="0" w:space="0" w:color="auto"/>
        <w:bottom w:val="none" w:sz="0" w:space="0" w:color="auto"/>
        <w:right w:val="none" w:sz="0" w:space="0" w:color="auto"/>
      </w:divBdr>
      <w:divsChild>
        <w:div w:id="1797023016">
          <w:marLeft w:val="0"/>
          <w:marRight w:val="0"/>
          <w:marTop w:val="0"/>
          <w:marBottom w:val="0"/>
          <w:divBdr>
            <w:top w:val="none" w:sz="0" w:space="0" w:color="auto"/>
            <w:left w:val="none" w:sz="0" w:space="0" w:color="auto"/>
            <w:bottom w:val="none" w:sz="0" w:space="0" w:color="auto"/>
            <w:right w:val="none" w:sz="0" w:space="0" w:color="auto"/>
          </w:divBdr>
          <w:divsChild>
            <w:div w:id="153762378">
              <w:marLeft w:val="0"/>
              <w:marRight w:val="0"/>
              <w:marTop w:val="0"/>
              <w:marBottom w:val="0"/>
              <w:divBdr>
                <w:top w:val="none" w:sz="0" w:space="0" w:color="auto"/>
                <w:left w:val="none" w:sz="0" w:space="0" w:color="auto"/>
                <w:bottom w:val="none" w:sz="0" w:space="0" w:color="auto"/>
                <w:right w:val="none" w:sz="0" w:space="0" w:color="auto"/>
              </w:divBdr>
            </w:div>
            <w:div w:id="1121075447">
              <w:marLeft w:val="0"/>
              <w:marRight w:val="0"/>
              <w:marTop w:val="0"/>
              <w:marBottom w:val="0"/>
              <w:divBdr>
                <w:top w:val="none" w:sz="0" w:space="0" w:color="auto"/>
                <w:left w:val="none" w:sz="0" w:space="0" w:color="auto"/>
                <w:bottom w:val="none" w:sz="0" w:space="0" w:color="auto"/>
                <w:right w:val="none" w:sz="0" w:space="0" w:color="auto"/>
              </w:divBdr>
            </w:div>
            <w:div w:id="1718119062">
              <w:marLeft w:val="0"/>
              <w:marRight w:val="0"/>
              <w:marTop w:val="0"/>
              <w:marBottom w:val="0"/>
              <w:divBdr>
                <w:top w:val="none" w:sz="0" w:space="0" w:color="auto"/>
                <w:left w:val="none" w:sz="0" w:space="0" w:color="auto"/>
                <w:bottom w:val="none" w:sz="0" w:space="0" w:color="auto"/>
                <w:right w:val="none" w:sz="0" w:space="0" w:color="auto"/>
              </w:divBdr>
            </w:div>
            <w:div w:id="556819350">
              <w:marLeft w:val="0"/>
              <w:marRight w:val="0"/>
              <w:marTop w:val="0"/>
              <w:marBottom w:val="0"/>
              <w:divBdr>
                <w:top w:val="none" w:sz="0" w:space="0" w:color="auto"/>
                <w:left w:val="none" w:sz="0" w:space="0" w:color="auto"/>
                <w:bottom w:val="none" w:sz="0" w:space="0" w:color="auto"/>
                <w:right w:val="none" w:sz="0" w:space="0" w:color="auto"/>
              </w:divBdr>
            </w:div>
            <w:div w:id="504053026">
              <w:marLeft w:val="0"/>
              <w:marRight w:val="0"/>
              <w:marTop w:val="0"/>
              <w:marBottom w:val="0"/>
              <w:divBdr>
                <w:top w:val="none" w:sz="0" w:space="0" w:color="auto"/>
                <w:left w:val="none" w:sz="0" w:space="0" w:color="auto"/>
                <w:bottom w:val="none" w:sz="0" w:space="0" w:color="auto"/>
                <w:right w:val="none" w:sz="0" w:space="0" w:color="auto"/>
              </w:divBdr>
            </w:div>
            <w:div w:id="1814173149">
              <w:marLeft w:val="0"/>
              <w:marRight w:val="0"/>
              <w:marTop w:val="0"/>
              <w:marBottom w:val="0"/>
              <w:divBdr>
                <w:top w:val="none" w:sz="0" w:space="0" w:color="auto"/>
                <w:left w:val="none" w:sz="0" w:space="0" w:color="auto"/>
                <w:bottom w:val="none" w:sz="0" w:space="0" w:color="auto"/>
                <w:right w:val="none" w:sz="0" w:space="0" w:color="auto"/>
              </w:divBdr>
            </w:div>
            <w:div w:id="1064646743">
              <w:marLeft w:val="0"/>
              <w:marRight w:val="0"/>
              <w:marTop w:val="0"/>
              <w:marBottom w:val="0"/>
              <w:divBdr>
                <w:top w:val="none" w:sz="0" w:space="0" w:color="auto"/>
                <w:left w:val="none" w:sz="0" w:space="0" w:color="auto"/>
                <w:bottom w:val="none" w:sz="0" w:space="0" w:color="auto"/>
                <w:right w:val="none" w:sz="0" w:space="0" w:color="auto"/>
              </w:divBdr>
            </w:div>
            <w:div w:id="1735346745">
              <w:marLeft w:val="0"/>
              <w:marRight w:val="0"/>
              <w:marTop w:val="0"/>
              <w:marBottom w:val="0"/>
              <w:divBdr>
                <w:top w:val="none" w:sz="0" w:space="0" w:color="auto"/>
                <w:left w:val="none" w:sz="0" w:space="0" w:color="auto"/>
                <w:bottom w:val="none" w:sz="0" w:space="0" w:color="auto"/>
                <w:right w:val="none" w:sz="0" w:space="0" w:color="auto"/>
              </w:divBdr>
            </w:div>
            <w:div w:id="2066905656">
              <w:marLeft w:val="0"/>
              <w:marRight w:val="0"/>
              <w:marTop w:val="0"/>
              <w:marBottom w:val="0"/>
              <w:divBdr>
                <w:top w:val="none" w:sz="0" w:space="0" w:color="auto"/>
                <w:left w:val="none" w:sz="0" w:space="0" w:color="auto"/>
                <w:bottom w:val="none" w:sz="0" w:space="0" w:color="auto"/>
                <w:right w:val="none" w:sz="0" w:space="0" w:color="auto"/>
              </w:divBdr>
            </w:div>
            <w:div w:id="1471097026">
              <w:marLeft w:val="0"/>
              <w:marRight w:val="0"/>
              <w:marTop w:val="0"/>
              <w:marBottom w:val="0"/>
              <w:divBdr>
                <w:top w:val="none" w:sz="0" w:space="0" w:color="auto"/>
                <w:left w:val="none" w:sz="0" w:space="0" w:color="auto"/>
                <w:bottom w:val="none" w:sz="0" w:space="0" w:color="auto"/>
                <w:right w:val="none" w:sz="0" w:space="0" w:color="auto"/>
              </w:divBdr>
            </w:div>
            <w:div w:id="698701408">
              <w:marLeft w:val="0"/>
              <w:marRight w:val="0"/>
              <w:marTop w:val="0"/>
              <w:marBottom w:val="0"/>
              <w:divBdr>
                <w:top w:val="none" w:sz="0" w:space="0" w:color="auto"/>
                <w:left w:val="none" w:sz="0" w:space="0" w:color="auto"/>
                <w:bottom w:val="none" w:sz="0" w:space="0" w:color="auto"/>
                <w:right w:val="none" w:sz="0" w:space="0" w:color="auto"/>
              </w:divBdr>
            </w:div>
            <w:div w:id="12875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2816">
      <w:bodyDiv w:val="1"/>
      <w:marLeft w:val="0"/>
      <w:marRight w:val="0"/>
      <w:marTop w:val="0"/>
      <w:marBottom w:val="0"/>
      <w:divBdr>
        <w:top w:val="none" w:sz="0" w:space="0" w:color="auto"/>
        <w:left w:val="none" w:sz="0" w:space="0" w:color="auto"/>
        <w:bottom w:val="none" w:sz="0" w:space="0" w:color="auto"/>
        <w:right w:val="none" w:sz="0" w:space="0" w:color="auto"/>
      </w:divBdr>
      <w:divsChild>
        <w:div w:id="663704701">
          <w:marLeft w:val="0"/>
          <w:marRight w:val="0"/>
          <w:marTop w:val="0"/>
          <w:marBottom w:val="0"/>
          <w:divBdr>
            <w:top w:val="none" w:sz="0" w:space="0" w:color="auto"/>
            <w:left w:val="none" w:sz="0" w:space="0" w:color="auto"/>
            <w:bottom w:val="none" w:sz="0" w:space="0" w:color="auto"/>
            <w:right w:val="none" w:sz="0" w:space="0" w:color="auto"/>
          </w:divBdr>
          <w:divsChild>
            <w:div w:id="2017490821">
              <w:marLeft w:val="0"/>
              <w:marRight w:val="0"/>
              <w:marTop w:val="0"/>
              <w:marBottom w:val="0"/>
              <w:divBdr>
                <w:top w:val="none" w:sz="0" w:space="0" w:color="auto"/>
                <w:left w:val="none" w:sz="0" w:space="0" w:color="auto"/>
                <w:bottom w:val="none" w:sz="0" w:space="0" w:color="auto"/>
                <w:right w:val="none" w:sz="0" w:space="0" w:color="auto"/>
              </w:divBdr>
            </w:div>
            <w:div w:id="1197113041">
              <w:marLeft w:val="0"/>
              <w:marRight w:val="0"/>
              <w:marTop w:val="0"/>
              <w:marBottom w:val="0"/>
              <w:divBdr>
                <w:top w:val="none" w:sz="0" w:space="0" w:color="auto"/>
                <w:left w:val="none" w:sz="0" w:space="0" w:color="auto"/>
                <w:bottom w:val="none" w:sz="0" w:space="0" w:color="auto"/>
                <w:right w:val="none" w:sz="0" w:space="0" w:color="auto"/>
              </w:divBdr>
            </w:div>
            <w:div w:id="977345506">
              <w:marLeft w:val="0"/>
              <w:marRight w:val="0"/>
              <w:marTop w:val="0"/>
              <w:marBottom w:val="0"/>
              <w:divBdr>
                <w:top w:val="none" w:sz="0" w:space="0" w:color="auto"/>
                <w:left w:val="none" w:sz="0" w:space="0" w:color="auto"/>
                <w:bottom w:val="none" w:sz="0" w:space="0" w:color="auto"/>
                <w:right w:val="none" w:sz="0" w:space="0" w:color="auto"/>
              </w:divBdr>
            </w:div>
            <w:div w:id="885406721">
              <w:marLeft w:val="0"/>
              <w:marRight w:val="0"/>
              <w:marTop w:val="0"/>
              <w:marBottom w:val="0"/>
              <w:divBdr>
                <w:top w:val="none" w:sz="0" w:space="0" w:color="auto"/>
                <w:left w:val="none" w:sz="0" w:space="0" w:color="auto"/>
                <w:bottom w:val="none" w:sz="0" w:space="0" w:color="auto"/>
                <w:right w:val="none" w:sz="0" w:space="0" w:color="auto"/>
              </w:divBdr>
            </w:div>
            <w:div w:id="2137408692">
              <w:marLeft w:val="0"/>
              <w:marRight w:val="0"/>
              <w:marTop w:val="0"/>
              <w:marBottom w:val="0"/>
              <w:divBdr>
                <w:top w:val="none" w:sz="0" w:space="0" w:color="auto"/>
                <w:left w:val="none" w:sz="0" w:space="0" w:color="auto"/>
                <w:bottom w:val="none" w:sz="0" w:space="0" w:color="auto"/>
                <w:right w:val="none" w:sz="0" w:space="0" w:color="auto"/>
              </w:divBdr>
            </w:div>
            <w:div w:id="950015884">
              <w:marLeft w:val="0"/>
              <w:marRight w:val="0"/>
              <w:marTop w:val="0"/>
              <w:marBottom w:val="0"/>
              <w:divBdr>
                <w:top w:val="none" w:sz="0" w:space="0" w:color="auto"/>
                <w:left w:val="none" w:sz="0" w:space="0" w:color="auto"/>
                <w:bottom w:val="none" w:sz="0" w:space="0" w:color="auto"/>
                <w:right w:val="none" w:sz="0" w:space="0" w:color="auto"/>
              </w:divBdr>
            </w:div>
            <w:div w:id="1740861420">
              <w:marLeft w:val="0"/>
              <w:marRight w:val="0"/>
              <w:marTop w:val="0"/>
              <w:marBottom w:val="0"/>
              <w:divBdr>
                <w:top w:val="none" w:sz="0" w:space="0" w:color="auto"/>
                <w:left w:val="none" w:sz="0" w:space="0" w:color="auto"/>
                <w:bottom w:val="none" w:sz="0" w:space="0" w:color="auto"/>
                <w:right w:val="none" w:sz="0" w:space="0" w:color="auto"/>
              </w:divBdr>
            </w:div>
            <w:div w:id="12314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2756">
      <w:bodyDiv w:val="1"/>
      <w:marLeft w:val="0"/>
      <w:marRight w:val="0"/>
      <w:marTop w:val="0"/>
      <w:marBottom w:val="0"/>
      <w:divBdr>
        <w:top w:val="none" w:sz="0" w:space="0" w:color="auto"/>
        <w:left w:val="none" w:sz="0" w:space="0" w:color="auto"/>
        <w:bottom w:val="none" w:sz="0" w:space="0" w:color="auto"/>
        <w:right w:val="none" w:sz="0" w:space="0" w:color="auto"/>
      </w:divBdr>
      <w:divsChild>
        <w:div w:id="1799566015">
          <w:marLeft w:val="0"/>
          <w:marRight w:val="0"/>
          <w:marTop w:val="0"/>
          <w:marBottom w:val="0"/>
          <w:divBdr>
            <w:top w:val="none" w:sz="0" w:space="0" w:color="auto"/>
            <w:left w:val="none" w:sz="0" w:space="0" w:color="auto"/>
            <w:bottom w:val="none" w:sz="0" w:space="0" w:color="auto"/>
            <w:right w:val="none" w:sz="0" w:space="0" w:color="auto"/>
          </w:divBdr>
          <w:divsChild>
            <w:div w:id="1703288397">
              <w:marLeft w:val="0"/>
              <w:marRight w:val="0"/>
              <w:marTop w:val="0"/>
              <w:marBottom w:val="0"/>
              <w:divBdr>
                <w:top w:val="none" w:sz="0" w:space="0" w:color="auto"/>
                <w:left w:val="none" w:sz="0" w:space="0" w:color="auto"/>
                <w:bottom w:val="none" w:sz="0" w:space="0" w:color="auto"/>
                <w:right w:val="none" w:sz="0" w:space="0" w:color="auto"/>
              </w:divBdr>
            </w:div>
            <w:div w:id="198125188">
              <w:marLeft w:val="0"/>
              <w:marRight w:val="0"/>
              <w:marTop w:val="0"/>
              <w:marBottom w:val="0"/>
              <w:divBdr>
                <w:top w:val="none" w:sz="0" w:space="0" w:color="auto"/>
                <w:left w:val="none" w:sz="0" w:space="0" w:color="auto"/>
                <w:bottom w:val="none" w:sz="0" w:space="0" w:color="auto"/>
                <w:right w:val="none" w:sz="0" w:space="0" w:color="auto"/>
              </w:divBdr>
            </w:div>
            <w:div w:id="652149443">
              <w:marLeft w:val="0"/>
              <w:marRight w:val="0"/>
              <w:marTop w:val="0"/>
              <w:marBottom w:val="0"/>
              <w:divBdr>
                <w:top w:val="none" w:sz="0" w:space="0" w:color="auto"/>
                <w:left w:val="none" w:sz="0" w:space="0" w:color="auto"/>
                <w:bottom w:val="none" w:sz="0" w:space="0" w:color="auto"/>
                <w:right w:val="none" w:sz="0" w:space="0" w:color="auto"/>
              </w:divBdr>
            </w:div>
            <w:div w:id="148524424">
              <w:marLeft w:val="0"/>
              <w:marRight w:val="0"/>
              <w:marTop w:val="0"/>
              <w:marBottom w:val="0"/>
              <w:divBdr>
                <w:top w:val="none" w:sz="0" w:space="0" w:color="auto"/>
                <w:left w:val="none" w:sz="0" w:space="0" w:color="auto"/>
                <w:bottom w:val="none" w:sz="0" w:space="0" w:color="auto"/>
                <w:right w:val="none" w:sz="0" w:space="0" w:color="auto"/>
              </w:divBdr>
            </w:div>
            <w:div w:id="1722359268">
              <w:marLeft w:val="0"/>
              <w:marRight w:val="0"/>
              <w:marTop w:val="0"/>
              <w:marBottom w:val="0"/>
              <w:divBdr>
                <w:top w:val="none" w:sz="0" w:space="0" w:color="auto"/>
                <w:left w:val="none" w:sz="0" w:space="0" w:color="auto"/>
                <w:bottom w:val="none" w:sz="0" w:space="0" w:color="auto"/>
                <w:right w:val="none" w:sz="0" w:space="0" w:color="auto"/>
              </w:divBdr>
            </w:div>
            <w:div w:id="1367677128">
              <w:marLeft w:val="0"/>
              <w:marRight w:val="0"/>
              <w:marTop w:val="0"/>
              <w:marBottom w:val="0"/>
              <w:divBdr>
                <w:top w:val="none" w:sz="0" w:space="0" w:color="auto"/>
                <w:left w:val="none" w:sz="0" w:space="0" w:color="auto"/>
                <w:bottom w:val="none" w:sz="0" w:space="0" w:color="auto"/>
                <w:right w:val="none" w:sz="0" w:space="0" w:color="auto"/>
              </w:divBdr>
            </w:div>
            <w:div w:id="1136068585">
              <w:marLeft w:val="0"/>
              <w:marRight w:val="0"/>
              <w:marTop w:val="0"/>
              <w:marBottom w:val="0"/>
              <w:divBdr>
                <w:top w:val="none" w:sz="0" w:space="0" w:color="auto"/>
                <w:left w:val="none" w:sz="0" w:space="0" w:color="auto"/>
                <w:bottom w:val="none" w:sz="0" w:space="0" w:color="auto"/>
                <w:right w:val="none" w:sz="0" w:space="0" w:color="auto"/>
              </w:divBdr>
            </w:div>
            <w:div w:id="2033452091">
              <w:marLeft w:val="0"/>
              <w:marRight w:val="0"/>
              <w:marTop w:val="0"/>
              <w:marBottom w:val="0"/>
              <w:divBdr>
                <w:top w:val="none" w:sz="0" w:space="0" w:color="auto"/>
                <w:left w:val="none" w:sz="0" w:space="0" w:color="auto"/>
                <w:bottom w:val="none" w:sz="0" w:space="0" w:color="auto"/>
                <w:right w:val="none" w:sz="0" w:space="0" w:color="auto"/>
              </w:divBdr>
            </w:div>
            <w:div w:id="1649245836">
              <w:marLeft w:val="0"/>
              <w:marRight w:val="0"/>
              <w:marTop w:val="0"/>
              <w:marBottom w:val="0"/>
              <w:divBdr>
                <w:top w:val="none" w:sz="0" w:space="0" w:color="auto"/>
                <w:left w:val="none" w:sz="0" w:space="0" w:color="auto"/>
                <w:bottom w:val="none" w:sz="0" w:space="0" w:color="auto"/>
                <w:right w:val="none" w:sz="0" w:space="0" w:color="auto"/>
              </w:divBdr>
            </w:div>
            <w:div w:id="2054110850">
              <w:marLeft w:val="0"/>
              <w:marRight w:val="0"/>
              <w:marTop w:val="0"/>
              <w:marBottom w:val="0"/>
              <w:divBdr>
                <w:top w:val="none" w:sz="0" w:space="0" w:color="auto"/>
                <w:left w:val="none" w:sz="0" w:space="0" w:color="auto"/>
                <w:bottom w:val="none" w:sz="0" w:space="0" w:color="auto"/>
                <w:right w:val="none" w:sz="0" w:space="0" w:color="auto"/>
              </w:divBdr>
            </w:div>
            <w:div w:id="355470604">
              <w:marLeft w:val="0"/>
              <w:marRight w:val="0"/>
              <w:marTop w:val="0"/>
              <w:marBottom w:val="0"/>
              <w:divBdr>
                <w:top w:val="none" w:sz="0" w:space="0" w:color="auto"/>
                <w:left w:val="none" w:sz="0" w:space="0" w:color="auto"/>
                <w:bottom w:val="none" w:sz="0" w:space="0" w:color="auto"/>
                <w:right w:val="none" w:sz="0" w:space="0" w:color="auto"/>
              </w:divBdr>
            </w:div>
            <w:div w:id="21277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6552">
      <w:bodyDiv w:val="1"/>
      <w:marLeft w:val="0"/>
      <w:marRight w:val="0"/>
      <w:marTop w:val="0"/>
      <w:marBottom w:val="0"/>
      <w:divBdr>
        <w:top w:val="none" w:sz="0" w:space="0" w:color="auto"/>
        <w:left w:val="none" w:sz="0" w:space="0" w:color="auto"/>
        <w:bottom w:val="none" w:sz="0" w:space="0" w:color="auto"/>
        <w:right w:val="none" w:sz="0" w:space="0" w:color="auto"/>
      </w:divBdr>
      <w:divsChild>
        <w:div w:id="515191074">
          <w:marLeft w:val="0"/>
          <w:marRight w:val="0"/>
          <w:marTop w:val="0"/>
          <w:marBottom w:val="0"/>
          <w:divBdr>
            <w:top w:val="none" w:sz="0" w:space="0" w:color="auto"/>
            <w:left w:val="none" w:sz="0" w:space="0" w:color="auto"/>
            <w:bottom w:val="none" w:sz="0" w:space="0" w:color="auto"/>
            <w:right w:val="none" w:sz="0" w:space="0" w:color="auto"/>
          </w:divBdr>
          <w:divsChild>
            <w:div w:id="1841188837">
              <w:marLeft w:val="0"/>
              <w:marRight w:val="0"/>
              <w:marTop w:val="0"/>
              <w:marBottom w:val="0"/>
              <w:divBdr>
                <w:top w:val="none" w:sz="0" w:space="0" w:color="auto"/>
                <w:left w:val="none" w:sz="0" w:space="0" w:color="auto"/>
                <w:bottom w:val="none" w:sz="0" w:space="0" w:color="auto"/>
                <w:right w:val="none" w:sz="0" w:space="0" w:color="auto"/>
              </w:divBdr>
            </w:div>
            <w:div w:id="489711132">
              <w:marLeft w:val="0"/>
              <w:marRight w:val="0"/>
              <w:marTop w:val="0"/>
              <w:marBottom w:val="0"/>
              <w:divBdr>
                <w:top w:val="none" w:sz="0" w:space="0" w:color="auto"/>
                <w:left w:val="none" w:sz="0" w:space="0" w:color="auto"/>
                <w:bottom w:val="none" w:sz="0" w:space="0" w:color="auto"/>
                <w:right w:val="none" w:sz="0" w:space="0" w:color="auto"/>
              </w:divBdr>
            </w:div>
            <w:div w:id="1844853020">
              <w:marLeft w:val="0"/>
              <w:marRight w:val="0"/>
              <w:marTop w:val="0"/>
              <w:marBottom w:val="0"/>
              <w:divBdr>
                <w:top w:val="none" w:sz="0" w:space="0" w:color="auto"/>
                <w:left w:val="none" w:sz="0" w:space="0" w:color="auto"/>
                <w:bottom w:val="none" w:sz="0" w:space="0" w:color="auto"/>
                <w:right w:val="none" w:sz="0" w:space="0" w:color="auto"/>
              </w:divBdr>
            </w:div>
            <w:div w:id="2009403438">
              <w:marLeft w:val="0"/>
              <w:marRight w:val="0"/>
              <w:marTop w:val="0"/>
              <w:marBottom w:val="0"/>
              <w:divBdr>
                <w:top w:val="none" w:sz="0" w:space="0" w:color="auto"/>
                <w:left w:val="none" w:sz="0" w:space="0" w:color="auto"/>
                <w:bottom w:val="none" w:sz="0" w:space="0" w:color="auto"/>
                <w:right w:val="none" w:sz="0" w:space="0" w:color="auto"/>
              </w:divBdr>
            </w:div>
            <w:div w:id="1345552024">
              <w:marLeft w:val="0"/>
              <w:marRight w:val="0"/>
              <w:marTop w:val="0"/>
              <w:marBottom w:val="0"/>
              <w:divBdr>
                <w:top w:val="none" w:sz="0" w:space="0" w:color="auto"/>
                <w:left w:val="none" w:sz="0" w:space="0" w:color="auto"/>
                <w:bottom w:val="none" w:sz="0" w:space="0" w:color="auto"/>
                <w:right w:val="none" w:sz="0" w:space="0" w:color="auto"/>
              </w:divBdr>
            </w:div>
            <w:div w:id="1117069756">
              <w:marLeft w:val="0"/>
              <w:marRight w:val="0"/>
              <w:marTop w:val="0"/>
              <w:marBottom w:val="0"/>
              <w:divBdr>
                <w:top w:val="none" w:sz="0" w:space="0" w:color="auto"/>
                <w:left w:val="none" w:sz="0" w:space="0" w:color="auto"/>
                <w:bottom w:val="none" w:sz="0" w:space="0" w:color="auto"/>
                <w:right w:val="none" w:sz="0" w:space="0" w:color="auto"/>
              </w:divBdr>
            </w:div>
            <w:div w:id="1155804863">
              <w:marLeft w:val="0"/>
              <w:marRight w:val="0"/>
              <w:marTop w:val="0"/>
              <w:marBottom w:val="0"/>
              <w:divBdr>
                <w:top w:val="none" w:sz="0" w:space="0" w:color="auto"/>
                <w:left w:val="none" w:sz="0" w:space="0" w:color="auto"/>
                <w:bottom w:val="none" w:sz="0" w:space="0" w:color="auto"/>
                <w:right w:val="none" w:sz="0" w:space="0" w:color="auto"/>
              </w:divBdr>
            </w:div>
            <w:div w:id="1690714622">
              <w:marLeft w:val="0"/>
              <w:marRight w:val="0"/>
              <w:marTop w:val="0"/>
              <w:marBottom w:val="0"/>
              <w:divBdr>
                <w:top w:val="none" w:sz="0" w:space="0" w:color="auto"/>
                <w:left w:val="none" w:sz="0" w:space="0" w:color="auto"/>
                <w:bottom w:val="none" w:sz="0" w:space="0" w:color="auto"/>
                <w:right w:val="none" w:sz="0" w:space="0" w:color="auto"/>
              </w:divBdr>
            </w:div>
            <w:div w:id="10877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1773">
      <w:bodyDiv w:val="1"/>
      <w:marLeft w:val="0"/>
      <w:marRight w:val="0"/>
      <w:marTop w:val="0"/>
      <w:marBottom w:val="0"/>
      <w:divBdr>
        <w:top w:val="none" w:sz="0" w:space="0" w:color="auto"/>
        <w:left w:val="none" w:sz="0" w:space="0" w:color="auto"/>
        <w:bottom w:val="none" w:sz="0" w:space="0" w:color="auto"/>
        <w:right w:val="none" w:sz="0" w:space="0" w:color="auto"/>
      </w:divBdr>
      <w:divsChild>
        <w:div w:id="531653819">
          <w:marLeft w:val="0"/>
          <w:marRight w:val="0"/>
          <w:marTop w:val="0"/>
          <w:marBottom w:val="0"/>
          <w:divBdr>
            <w:top w:val="none" w:sz="0" w:space="0" w:color="auto"/>
            <w:left w:val="none" w:sz="0" w:space="0" w:color="auto"/>
            <w:bottom w:val="none" w:sz="0" w:space="0" w:color="auto"/>
            <w:right w:val="none" w:sz="0" w:space="0" w:color="auto"/>
          </w:divBdr>
          <w:divsChild>
            <w:div w:id="588317537">
              <w:marLeft w:val="0"/>
              <w:marRight w:val="0"/>
              <w:marTop w:val="0"/>
              <w:marBottom w:val="0"/>
              <w:divBdr>
                <w:top w:val="none" w:sz="0" w:space="0" w:color="auto"/>
                <w:left w:val="none" w:sz="0" w:space="0" w:color="auto"/>
                <w:bottom w:val="none" w:sz="0" w:space="0" w:color="auto"/>
                <w:right w:val="none" w:sz="0" w:space="0" w:color="auto"/>
              </w:divBdr>
            </w:div>
            <w:div w:id="640111692">
              <w:marLeft w:val="0"/>
              <w:marRight w:val="0"/>
              <w:marTop w:val="0"/>
              <w:marBottom w:val="0"/>
              <w:divBdr>
                <w:top w:val="none" w:sz="0" w:space="0" w:color="auto"/>
                <w:left w:val="none" w:sz="0" w:space="0" w:color="auto"/>
                <w:bottom w:val="none" w:sz="0" w:space="0" w:color="auto"/>
                <w:right w:val="none" w:sz="0" w:space="0" w:color="auto"/>
              </w:divBdr>
            </w:div>
            <w:div w:id="118763515">
              <w:marLeft w:val="0"/>
              <w:marRight w:val="0"/>
              <w:marTop w:val="0"/>
              <w:marBottom w:val="0"/>
              <w:divBdr>
                <w:top w:val="none" w:sz="0" w:space="0" w:color="auto"/>
                <w:left w:val="none" w:sz="0" w:space="0" w:color="auto"/>
                <w:bottom w:val="none" w:sz="0" w:space="0" w:color="auto"/>
                <w:right w:val="none" w:sz="0" w:space="0" w:color="auto"/>
              </w:divBdr>
            </w:div>
            <w:div w:id="1122117815">
              <w:marLeft w:val="0"/>
              <w:marRight w:val="0"/>
              <w:marTop w:val="0"/>
              <w:marBottom w:val="0"/>
              <w:divBdr>
                <w:top w:val="none" w:sz="0" w:space="0" w:color="auto"/>
                <w:left w:val="none" w:sz="0" w:space="0" w:color="auto"/>
                <w:bottom w:val="none" w:sz="0" w:space="0" w:color="auto"/>
                <w:right w:val="none" w:sz="0" w:space="0" w:color="auto"/>
              </w:divBdr>
            </w:div>
            <w:div w:id="184052429">
              <w:marLeft w:val="0"/>
              <w:marRight w:val="0"/>
              <w:marTop w:val="0"/>
              <w:marBottom w:val="0"/>
              <w:divBdr>
                <w:top w:val="none" w:sz="0" w:space="0" w:color="auto"/>
                <w:left w:val="none" w:sz="0" w:space="0" w:color="auto"/>
                <w:bottom w:val="none" w:sz="0" w:space="0" w:color="auto"/>
                <w:right w:val="none" w:sz="0" w:space="0" w:color="auto"/>
              </w:divBdr>
            </w:div>
            <w:div w:id="1860049756">
              <w:marLeft w:val="0"/>
              <w:marRight w:val="0"/>
              <w:marTop w:val="0"/>
              <w:marBottom w:val="0"/>
              <w:divBdr>
                <w:top w:val="none" w:sz="0" w:space="0" w:color="auto"/>
                <w:left w:val="none" w:sz="0" w:space="0" w:color="auto"/>
                <w:bottom w:val="none" w:sz="0" w:space="0" w:color="auto"/>
                <w:right w:val="none" w:sz="0" w:space="0" w:color="auto"/>
              </w:divBdr>
            </w:div>
            <w:div w:id="3625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573">
      <w:bodyDiv w:val="1"/>
      <w:marLeft w:val="0"/>
      <w:marRight w:val="0"/>
      <w:marTop w:val="0"/>
      <w:marBottom w:val="0"/>
      <w:divBdr>
        <w:top w:val="none" w:sz="0" w:space="0" w:color="auto"/>
        <w:left w:val="none" w:sz="0" w:space="0" w:color="auto"/>
        <w:bottom w:val="none" w:sz="0" w:space="0" w:color="auto"/>
        <w:right w:val="none" w:sz="0" w:space="0" w:color="auto"/>
      </w:divBdr>
      <w:divsChild>
        <w:div w:id="171188379">
          <w:marLeft w:val="0"/>
          <w:marRight w:val="0"/>
          <w:marTop w:val="0"/>
          <w:marBottom w:val="0"/>
          <w:divBdr>
            <w:top w:val="none" w:sz="0" w:space="0" w:color="auto"/>
            <w:left w:val="none" w:sz="0" w:space="0" w:color="auto"/>
            <w:bottom w:val="none" w:sz="0" w:space="0" w:color="auto"/>
            <w:right w:val="none" w:sz="0" w:space="0" w:color="auto"/>
          </w:divBdr>
          <w:divsChild>
            <w:div w:id="1753357686">
              <w:marLeft w:val="0"/>
              <w:marRight w:val="0"/>
              <w:marTop w:val="0"/>
              <w:marBottom w:val="0"/>
              <w:divBdr>
                <w:top w:val="none" w:sz="0" w:space="0" w:color="auto"/>
                <w:left w:val="none" w:sz="0" w:space="0" w:color="auto"/>
                <w:bottom w:val="none" w:sz="0" w:space="0" w:color="auto"/>
                <w:right w:val="none" w:sz="0" w:space="0" w:color="auto"/>
              </w:divBdr>
            </w:div>
            <w:div w:id="1053504728">
              <w:marLeft w:val="0"/>
              <w:marRight w:val="0"/>
              <w:marTop w:val="0"/>
              <w:marBottom w:val="0"/>
              <w:divBdr>
                <w:top w:val="none" w:sz="0" w:space="0" w:color="auto"/>
                <w:left w:val="none" w:sz="0" w:space="0" w:color="auto"/>
                <w:bottom w:val="none" w:sz="0" w:space="0" w:color="auto"/>
                <w:right w:val="none" w:sz="0" w:space="0" w:color="auto"/>
              </w:divBdr>
            </w:div>
            <w:div w:id="1738822477">
              <w:marLeft w:val="0"/>
              <w:marRight w:val="0"/>
              <w:marTop w:val="0"/>
              <w:marBottom w:val="0"/>
              <w:divBdr>
                <w:top w:val="none" w:sz="0" w:space="0" w:color="auto"/>
                <w:left w:val="none" w:sz="0" w:space="0" w:color="auto"/>
                <w:bottom w:val="none" w:sz="0" w:space="0" w:color="auto"/>
                <w:right w:val="none" w:sz="0" w:space="0" w:color="auto"/>
              </w:divBdr>
            </w:div>
            <w:div w:id="1171992397">
              <w:marLeft w:val="0"/>
              <w:marRight w:val="0"/>
              <w:marTop w:val="0"/>
              <w:marBottom w:val="0"/>
              <w:divBdr>
                <w:top w:val="none" w:sz="0" w:space="0" w:color="auto"/>
                <w:left w:val="none" w:sz="0" w:space="0" w:color="auto"/>
                <w:bottom w:val="none" w:sz="0" w:space="0" w:color="auto"/>
                <w:right w:val="none" w:sz="0" w:space="0" w:color="auto"/>
              </w:divBdr>
            </w:div>
            <w:div w:id="1164323286">
              <w:marLeft w:val="0"/>
              <w:marRight w:val="0"/>
              <w:marTop w:val="0"/>
              <w:marBottom w:val="0"/>
              <w:divBdr>
                <w:top w:val="none" w:sz="0" w:space="0" w:color="auto"/>
                <w:left w:val="none" w:sz="0" w:space="0" w:color="auto"/>
                <w:bottom w:val="none" w:sz="0" w:space="0" w:color="auto"/>
                <w:right w:val="none" w:sz="0" w:space="0" w:color="auto"/>
              </w:divBdr>
            </w:div>
            <w:div w:id="174653999">
              <w:marLeft w:val="0"/>
              <w:marRight w:val="0"/>
              <w:marTop w:val="0"/>
              <w:marBottom w:val="0"/>
              <w:divBdr>
                <w:top w:val="none" w:sz="0" w:space="0" w:color="auto"/>
                <w:left w:val="none" w:sz="0" w:space="0" w:color="auto"/>
                <w:bottom w:val="none" w:sz="0" w:space="0" w:color="auto"/>
                <w:right w:val="none" w:sz="0" w:space="0" w:color="auto"/>
              </w:divBdr>
            </w:div>
            <w:div w:id="1268122963">
              <w:marLeft w:val="0"/>
              <w:marRight w:val="0"/>
              <w:marTop w:val="0"/>
              <w:marBottom w:val="0"/>
              <w:divBdr>
                <w:top w:val="none" w:sz="0" w:space="0" w:color="auto"/>
                <w:left w:val="none" w:sz="0" w:space="0" w:color="auto"/>
                <w:bottom w:val="none" w:sz="0" w:space="0" w:color="auto"/>
                <w:right w:val="none" w:sz="0" w:space="0" w:color="auto"/>
              </w:divBdr>
            </w:div>
            <w:div w:id="1274363710">
              <w:marLeft w:val="0"/>
              <w:marRight w:val="0"/>
              <w:marTop w:val="0"/>
              <w:marBottom w:val="0"/>
              <w:divBdr>
                <w:top w:val="none" w:sz="0" w:space="0" w:color="auto"/>
                <w:left w:val="none" w:sz="0" w:space="0" w:color="auto"/>
                <w:bottom w:val="none" w:sz="0" w:space="0" w:color="auto"/>
                <w:right w:val="none" w:sz="0" w:space="0" w:color="auto"/>
              </w:divBdr>
            </w:div>
            <w:div w:id="1345860814">
              <w:marLeft w:val="0"/>
              <w:marRight w:val="0"/>
              <w:marTop w:val="0"/>
              <w:marBottom w:val="0"/>
              <w:divBdr>
                <w:top w:val="none" w:sz="0" w:space="0" w:color="auto"/>
                <w:left w:val="none" w:sz="0" w:space="0" w:color="auto"/>
                <w:bottom w:val="none" w:sz="0" w:space="0" w:color="auto"/>
                <w:right w:val="none" w:sz="0" w:space="0" w:color="auto"/>
              </w:divBdr>
            </w:div>
            <w:div w:id="1676106380">
              <w:marLeft w:val="0"/>
              <w:marRight w:val="0"/>
              <w:marTop w:val="0"/>
              <w:marBottom w:val="0"/>
              <w:divBdr>
                <w:top w:val="none" w:sz="0" w:space="0" w:color="auto"/>
                <w:left w:val="none" w:sz="0" w:space="0" w:color="auto"/>
                <w:bottom w:val="none" w:sz="0" w:space="0" w:color="auto"/>
                <w:right w:val="none" w:sz="0" w:space="0" w:color="auto"/>
              </w:divBdr>
            </w:div>
            <w:div w:id="1473132627">
              <w:marLeft w:val="0"/>
              <w:marRight w:val="0"/>
              <w:marTop w:val="0"/>
              <w:marBottom w:val="0"/>
              <w:divBdr>
                <w:top w:val="none" w:sz="0" w:space="0" w:color="auto"/>
                <w:left w:val="none" w:sz="0" w:space="0" w:color="auto"/>
                <w:bottom w:val="none" w:sz="0" w:space="0" w:color="auto"/>
                <w:right w:val="none" w:sz="0" w:space="0" w:color="auto"/>
              </w:divBdr>
            </w:div>
            <w:div w:id="1306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50290">
      <w:bodyDiv w:val="1"/>
      <w:marLeft w:val="0"/>
      <w:marRight w:val="0"/>
      <w:marTop w:val="0"/>
      <w:marBottom w:val="0"/>
      <w:divBdr>
        <w:top w:val="none" w:sz="0" w:space="0" w:color="auto"/>
        <w:left w:val="none" w:sz="0" w:space="0" w:color="auto"/>
        <w:bottom w:val="none" w:sz="0" w:space="0" w:color="auto"/>
        <w:right w:val="none" w:sz="0" w:space="0" w:color="auto"/>
      </w:divBdr>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napalm.readthedocs.io/en/latest/support/" TargetMode="External"/><Relationship Id="rId18"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napalm.readthedocs.io/en/latest/integrations/ansible/modules/napalm_get_facts/inde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apalm.readthedocs.io/en/latest/validate/index.html"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s://epic.packtpub.com/index.php?module=oss_Chapters&amp;action=DetailView&amp;record=66200d5f-3ad2-0b05-3035-5cc2c017ce1c" TargetMode="External"/><Relationship Id="rId15" Type="http://schemas.openxmlformats.org/officeDocument/2006/relationships/hyperlink" Target="https://napalm.readthedocs.io/en/latest/integrations/ansible/modules/napalm_validate/index.html" TargetMode="External"/><Relationship Id="rId10" Type="http://schemas.openxmlformats.org/officeDocument/2006/relationships/hyperlink" Target="https://napalm.readthedocs.io/en/latest/support/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napalm.readthedocs.io/en/latest/integrations/ansible/modules/napalm_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35</Pages>
  <Words>6223</Words>
  <Characters>35477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37</cp:revision>
  <dcterms:created xsi:type="dcterms:W3CDTF">2019-08-21T00:15:00Z</dcterms:created>
  <dcterms:modified xsi:type="dcterms:W3CDTF">2019-08-27T08:38:00Z</dcterms:modified>
</cp:coreProperties>
</file>